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B9A" w:rsidRPr="003669A6" w:rsidRDefault="007E4B9A" w:rsidP="007E4B9A">
      <w:pPr>
        <w:suppressAutoHyphens/>
        <w:jc w:val="center"/>
        <w:rPr>
          <w:sz w:val="28"/>
          <w:szCs w:val="28"/>
        </w:rPr>
      </w:pPr>
      <w:bookmarkStart w:id="0" w:name="_GoBack"/>
      <w:bookmarkEnd w:id="0"/>
      <w:r w:rsidRPr="003669A6">
        <w:rPr>
          <w:sz w:val="28"/>
          <w:szCs w:val="28"/>
        </w:rPr>
        <w:t>АННОТАЦИЯ</w:t>
      </w:r>
    </w:p>
    <w:p w:rsidR="007E4B9A" w:rsidRDefault="007E4B9A" w:rsidP="007E4B9A">
      <w:pPr>
        <w:suppressAutoHyphens/>
        <w:jc w:val="center"/>
        <w:rPr>
          <w:sz w:val="28"/>
          <w:szCs w:val="28"/>
        </w:rPr>
      </w:pPr>
      <w:r w:rsidRPr="003669A6">
        <w:rPr>
          <w:sz w:val="28"/>
          <w:szCs w:val="28"/>
        </w:rPr>
        <w:t>РАБОЧЕЙ ПРОГРАММЫ</w:t>
      </w:r>
      <w:r>
        <w:rPr>
          <w:sz w:val="28"/>
          <w:szCs w:val="28"/>
        </w:rPr>
        <w:t xml:space="preserve"> ДИСЦИПЛИНЫ</w:t>
      </w:r>
    </w:p>
    <w:p w:rsidR="00191649" w:rsidRPr="003669A6" w:rsidRDefault="00191649" w:rsidP="007E4B9A">
      <w:pPr>
        <w:suppressAutoHyphens/>
        <w:jc w:val="center"/>
        <w:rPr>
          <w:sz w:val="28"/>
          <w:szCs w:val="28"/>
        </w:rPr>
      </w:pPr>
    </w:p>
    <w:p w:rsidR="00191649" w:rsidRPr="004A74AE" w:rsidRDefault="00191649" w:rsidP="00191649">
      <w:pPr>
        <w:keepNext/>
        <w:keepLines/>
        <w:jc w:val="center"/>
        <w:rPr>
          <w:b/>
          <w:bCs/>
          <w:sz w:val="28"/>
          <w:szCs w:val="28"/>
        </w:rPr>
      </w:pPr>
      <w:r w:rsidRPr="004A74AE">
        <w:rPr>
          <w:b/>
          <w:bCs/>
        </w:rPr>
        <w:t>ПРОЕКТИРОВАНИЕ ИНФОРМАЦИОННЫХ СИСТЕМ</w:t>
      </w:r>
    </w:p>
    <w:p w:rsidR="007E4B9A" w:rsidRPr="007D4292" w:rsidRDefault="00191649" w:rsidP="007E4B9A">
      <w:pPr>
        <w:suppressAutoHyphens/>
        <w:jc w:val="center"/>
        <w:rPr>
          <w:vertAlign w:val="superscript"/>
        </w:rPr>
      </w:pPr>
      <w:r w:rsidRPr="007D4292">
        <w:rPr>
          <w:vertAlign w:val="superscript"/>
        </w:rPr>
        <w:t xml:space="preserve"> </w:t>
      </w:r>
      <w:r w:rsidR="007E4B9A" w:rsidRPr="007D4292">
        <w:rPr>
          <w:vertAlign w:val="superscript"/>
        </w:rPr>
        <w:t>(наименование дисциплины)</w:t>
      </w:r>
    </w:p>
    <w:p w:rsidR="007E4B9A" w:rsidRPr="004B69B1" w:rsidRDefault="007E4B9A" w:rsidP="007E4B9A">
      <w:pPr>
        <w:suppressAutoHyphens/>
        <w:ind w:left="4245" w:hanging="4245"/>
        <w:jc w:val="both"/>
      </w:pPr>
      <w:r w:rsidRPr="004B69B1">
        <w:t>Направление подготовки/специальность высшего образования:</w:t>
      </w:r>
    </w:p>
    <w:p w:rsidR="00191649" w:rsidRPr="00191649" w:rsidRDefault="00191649" w:rsidP="00191649">
      <w:pPr>
        <w:jc w:val="both"/>
        <w:rPr>
          <w:b/>
          <w:bCs/>
        </w:rPr>
      </w:pPr>
      <w:r w:rsidRPr="00191649">
        <w:rPr>
          <w:b/>
          <w:bCs/>
        </w:rPr>
        <w:t>230100 «Информатика и вычислительная техника»</w:t>
      </w:r>
    </w:p>
    <w:p w:rsidR="007E4B9A" w:rsidRPr="004B69B1" w:rsidRDefault="007E4B9A" w:rsidP="007E4B9A">
      <w:pPr>
        <w:suppressAutoHyphens/>
        <w:ind w:left="4245" w:hanging="4245"/>
        <w:jc w:val="both"/>
        <w:rPr>
          <w:b/>
        </w:rPr>
      </w:pPr>
      <w:r w:rsidRPr="004B69B1">
        <w:rPr>
          <w:b/>
        </w:rPr>
        <w:t>______________________________________________________________</w:t>
      </w:r>
      <w:r>
        <w:rPr>
          <w:b/>
        </w:rPr>
        <w:t>________</w:t>
      </w:r>
      <w:r w:rsidRPr="004B69B1">
        <w:rPr>
          <w:b/>
        </w:rPr>
        <w:t>___</w:t>
      </w:r>
    </w:p>
    <w:p w:rsidR="007E4B9A" w:rsidRPr="007D4292" w:rsidRDefault="007E4B9A" w:rsidP="007E4B9A">
      <w:pPr>
        <w:suppressAutoHyphens/>
        <w:ind w:left="4245" w:hanging="4245"/>
        <w:jc w:val="center"/>
        <w:rPr>
          <w:vertAlign w:val="superscript"/>
        </w:rPr>
      </w:pPr>
      <w:r w:rsidRPr="007D4292">
        <w:rPr>
          <w:vertAlign w:val="superscript"/>
        </w:rPr>
        <w:t>(код и наименование направления подготовки/специальности)</w:t>
      </w:r>
    </w:p>
    <w:p w:rsidR="007E4B9A" w:rsidRPr="004B69B1" w:rsidRDefault="007E4B9A" w:rsidP="007E4B9A">
      <w:pPr>
        <w:suppressAutoHyphens/>
        <w:ind w:left="4320" w:hanging="4320"/>
        <w:jc w:val="both"/>
      </w:pPr>
      <w:r w:rsidRPr="004B69B1">
        <w:t xml:space="preserve">Программа </w:t>
      </w:r>
      <w:proofErr w:type="spellStart"/>
      <w:r w:rsidRPr="004B69B1">
        <w:t>бакалавриата</w:t>
      </w:r>
      <w:proofErr w:type="spellEnd"/>
      <w:r w:rsidRPr="004B69B1">
        <w:t>/магистратуры/</w:t>
      </w:r>
      <w:proofErr w:type="spellStart"/>
      <w:r w:rsidRPr="004B69B1">
        <w:t>специалитета</w:t>
      </w:r>
      <w:proofErr w:type="spellEnd"/>
      <w:r w:rsidRPr="004B69B1">
        <w:t>:</w:t>
      </w:r>
    </w:p>
    <w:p w:rsidR="00191649" w:rsidRPr="004A74AE" w:rsidRDefault="00191649" w:rsidP="00191649">
      <w:pPr>
        <w:jc w:val="both"/>
        <w:rPr>
          <w:b/>
          <w:bCs/>
          <w:sz w:val="28"/>
          <w:szCs w:val="28"/>
        </w:rPr>
      </w:pPr>
      <w:r w:rsidRPr="004A74AE">
        <w:rPr>
          <w:b/>
          <w:bCs/>
          <w:sz w:val="28"/>
          <w:szCs w:val="28"/>
        </w:rPr>
        <w:t>230101 «Вычислительные машины, комплексы, системы и сети»</w:t>
      </w:r>
    </w:p>
    <w:p w:rsidR="007E4B9A" w:rsidRPr="004B69B1" w:rsidRDefault="007E4B9A" w:rsidP="007E4B9A">
      <w:pPr>
        <w:suppressAutoHyphens/>
        <w:ind w:left="4320" w:hanging="4320"/>
        <w:jc w:val="both"/>
      </w:pPr>
      <w:r w:rsidRPr="004B69B1">
        <w:t>________________________________________________________________</w:t>
      </w:r>
      <w:r>
        <w:t>_____</w:t>
      </w:r>
      <w:r w:rsidRPr="004B69B1">
        <w:t>____</w:t>
      </w:r>
    </w:p>
    <w:p w:rsidR="007E4B9A" w:rsidRPr="007D4292" w:rsidRDefault="007E4B9A" w:rsidP="007E4B9A">
      <w:pPr>
        <w:suppressAutoHyphens/>
        <w:jc w:val="center"/>
        <w:rPr>
          <w:vertAlign w:val="superscript"/>
        </w:rPr>
      </w:pPr>
      <w:r w:rsidRPr="007D4292">
        <w:rPr>
          <w:vertAlign w:val="superscript"/>
        </w:rPr>
        <w:t>(указать профиль подготовки/наименование магистерской программы/специализацию)</w:t>
      </w:r>
    </w:p>
    <w:p w:rsidR="007E4B9A" w:rsidRPr="004B69B1" w:rsidRDefault="007E4B9A" w:rsidP="007E4B9A">
      <w:pPr>
        <w:suppressAutoHyphens/>
        <w:jc w:val="both"/>
      </w:pPr>
    </w:p>
    <w:p w:rsidR="007E4B9A" w:rsidRPr="004B69B1" w:rsidRDefault="007E4B9A" w:rsidP="007E4B9A">
      <w:pPr>
        <w:suppressAutoHyphens/>
        <w:jc w:val="both"/>
      </w:pPr>
      <w:r w:rsidRPr="004B69B1">
        <w:t>Квалификация:</w:t>
      </w:r>
      <w:r w:rsidR="00191649">
        <w:t xml:space="preserve">        </w:t>
      </w:r>
      <w:r w:rsidR="00191649" w:rsidRPr="00191649">
        <w:rPr>
          <w:u w:val="single"/>
        </w:rPr>
        <w:t xml:space="preserve"> бакалавр</w:t>
      </w:r>
      <w:r w:rsidRPr="004B69B1">
        <w:t>___________________________</w:t>
      </w:r>
      <w:r>
        <w:t>______</w:t>
      </w:r>
      <w:r w:rsidRPr="004B69B1">
        <w:t>________</w:t>
      </w:r>
    </w:p>
    <w:p w:rsidR="007E4B9A" w:rsidRPr="003669A6" w:rsidRDefault="007E4B9A" w:rsidP="007E4B9A">
      <w:pPr>
        <w:suppressAutoHyphens/>
        <w:jc w:val="both"/>
        <w:rPr>
          <w:sz w:val="28"/>
          <w:szCs w:val="28"/>
        </w:rPr>
      </w:pPr>
    </w:p>
    <w:p w:rsidR="007E4B9A" w:rsidRPr="007D4292" w:rsidRDefault="007E4B9A" w:rsidP="007E4B9A">
      <w:pPr>
        <w:suppressAutoHyphens/>
        <w:jc w:val="both"/>
        <w:rPr>
          <w:b/>
        </w:rPr>
      </w:pPr>
      <w:r w:rsidRPr="007D4292">
        <w:rPr>
          <w:b/>
        </w:rPr>
        <w:t xml:space="preserve">1. Цели и задачи освоения дисциплины </w:t>
      </w:r>
    </w:p>
    <w:p w:rsidR="007E4B9A" w:rsidRPr="00191649" w:rsidRDefault="00191649" w:rsidP="007E4B9A">
      <w:pPr>
        <w:suppressAutoHyphens/>
        <w:ind w:left="435" w:firstLine="273"/>
        <w:jc w:val="both"/>
        <w:rPr>
          <w:i/>
        </w:rPr>
      </w:pPr>
      <w:r w:rsidRPr="00191649">
        <w:t>Цель изучения дисциплины заключается: в выработке компетенций  формулировать и решать задачи проектирования профессионально-ориентированных информационных систем с использованием различных методов и решений.</w:t>
      </w:r>
    </w:p>
    <w:p w:rsidR="00191649" w:rsidRPr="00191649" w:rsidRDefault="00191649" w:rsidP="00191649">
      <w:pPr>
        <w:pStyle w:val="a0"/>
        <w:spacing w:line="276" w:lineRule="auto"/>
        <w:ind w:left="360"/>
        <w:jc w:val="both"/>
      </w:pPr>
      <w:r w:rsidRPr="00191649">
        <w:t>Основными задачами изучения дисциплины являются:</w:t>
      </w:r>
    </w:p>
    <w:p w:rsidR="00191649" w:rsidRPr="00191649" w:rsidRDefault="00191649" w:rsidP="00191649">
      <w:pPr>
        <w:pStyle w:val="a0"/>
        <w:widowControl/>
        <w:numPr>
          <w:ilvl w:val="0"/>
          <w:numId w:val="2"/>
        </w:numPr>
        <w:autoSpaceDE/>
        <w:autoSpaceDN/>
        <w:adjustRightInd/>
        <w:spacing w:after="0" w:line="276" w:lineRule="auto"/>
        <w:jc w:val="both"/>
      </w:pPr>
      <w:r w:rsidRPr="00191649">
        <w:t>Дать представление о процессе проектирования</w:t>
      </w:r>
    </w:p>
    <w:p w:rsidR="00191649" w:rsidRPr="00191649" w:rsidRDefault="00191649" w:rsidP="00191649">
      <w:pPr>
        <w:pStyle w:val="a0"/>
        <w:widowControl/>
        <w:numPr>
          <w:ilvl w:val="0"/>
          <w:numId w:val="2"/>
        </w:numPr>
        <w:autoSpaceDE/>
        <w:autoSpaceDN/>
        <w:adjustRightInd/>
        <w:spacing w:after="0" w:line="276" w:lineRule="auto"/>
        <w:jc w:val="both"/>
      </w:pPr>
      <w:r w:rsidRPr="00191649">
        <w:t>Познакомить с принципами проектирования систем управления, организации и экономики</w:t>
      </w:r>
    </w:p>
    <w:p w:rsidR="00191649" w:rsidRPr="00191649" w:rsidRDefault="00191649" w:rsidP="00191649">
      <w:pPr>
        <w:pStyle w:val="a0"/>
        <w:widowControl/>
        <w:numPr>
          <w:ilvl w:val="0"/>
          <w:numId w:val="2"/>
        </w:numPr>
        <w:autoSpaceDE/>
        <w:autoSpaceDN/>
        <w:adjustRightInd/>
        <w:spacing w:after="0" w:line="276" w:lineRule="auto"/>
        <w:jc w:val="both"/>
      </w:pPr>
      <w:r w:rsidRPr="00191649">
        <w:t>Ознакомить с отечественными стандартами проектирования информационных экономических систем</w:t>
      </w:r>
    </w:p>
    <w:p w:rsidR="00191649" w:rsidRPr="00191649" w:rsidRDefault="00191649" w:rsidP="00191649">
      <w:pPr>
        <w:pStyle w:val="a0"/>
        <w:widowControl/>
        <w:numPr>
          <w:ilvl w:val="0"/>
          <w:numId w:val="2"/>
        </w:numPr>
        <w:autoSpaceDE/>
        <w:autoSpaceDN/>
        <w:adjustRightInd/>
        <w:spacing w:after="0" w:line="276" w:lineRule="auto"/>
        <w:jc w:val="both"/>
      </w:pPr>
      <w:r w:rsidRPr="00191649">
        <w:t>Ознакомить с международными стандартами проектирования</w:t>
      </w:r>
    </w:p>
    <w:p w:rsidR="00191649" w:rsidRPr="00191649" w:rsidRDefault="00191649" w:rsidP="00191649">
      <w:pPr>
        <w:pStyle w:val="a0"/>
        <w:widowControl/>
        <w:numPr>
          <w:ilvl w:val="0"/>
          <w:numId w:val="2"/>
        </w:numPr>
        <w:autoSpaceDE/>
        <w:autoSpaceDN/>
        <w:adjustRightInd/>
        <w:spacing w:after="0" w:line="276" w:lineRule="auto"/>
        <w:jc w:val="both"/>
      </w:pPr>
      <w:r w:rsidRPr="00191649">
        <w:t xml:space="preserve">Привить навыки использования современных </w:t>
      </w:r>
      <w:r w:rsidRPr="00191649">
        <w:rPr>
          <w:lang w:val="en-US"/>
        </w:rPr>
        <w:t>CASE</w:t>
      </w:r>
      <w:r w:rsidRPr="00191649">
        <w:t>- средств</w:t>
      </w:r>
    </w:p>
    <w:p w:rsidR="007E4B9A" w:rsidRPr="00191649" w:rsidRDefault="007E4B9A" w:rsidP="007E4B9A">
      <w:pPr>
        <w:suppressAutoHyphens/>
        <w:ind w:left="435" w:firstLine="273"/>
        <w:jc w:val="both"/>
        <w:rPr>
          <w:i/>
        </w:rPr>
      </w:pPr>
    </w:p>
    <w:p w:rsidR="007E4B9A" w:rsidRPr="007D4292" w:rsidRDefault="007E4B9A" w:rsidP="007E4B9A">
      <w:pPr>
        <w:suppressAutoHyphens/>
        <w:jc w:val="both"/>
        <w:rPr>
          <w:b/>
        </w:rPr>
      </w:pPr>
      <w:r w:rsidRPr="007D4292">
        <w:rPr>
          <w:b/>
        </w:rPr>
        <w:t xml:space="preserve">2. </w:t>
      </w:r>
      <w:proofErr w:type="gramStart"/>
      <w:r w:rsidRPr="007D4292">
        <w:rPr>
          <w:b/>
        </w:rPr>
        <w:t xml:space="preserve">Компетенции обучающегося, формируемые в результате освоения дисциплины </w:t>
      </w:r>
      <w:proofErr w:type="gramEnd"/>
    </w:p>
    <w:p w:rsidR="00781F65" w:rsidRPr="009F713E" w:rsidRDefault="00781F65" w:rsidP="00C218EB">
      <w:pPr>
        <w:pStyle w:val="a0"/>
        <w:widowControl/>
        <w:autoSpaceDE/>
        <w:autoSpaceDN/>
        <w:adjustRightInd/>
        <w:spacing w:after="0" w:line="276" w:lineRule="auto"/>
        <w:ind w:left="360"/>
        <w:jc w:val="both"/>
        <w:rPr>
          <w:ins w:id="1" w:author="snow" w:date="2014-01-23T08:46:00Z"/>
        </w:rPr>
      </w:pPr>
      <w:r w:rsidRPr="00312C71">
        <w:t xml:space="preserve">Освоение программы настоящей дисциплины позволит сформировать у </w:t>
      </w:r>
      <w:proofErr w:type="gramStart"/>
      <w:r w:rsidRPr="00312C71">
        <w:t>обучающегося</w:t>
      </w:r>
      <w:proofErr w:type="gramEnd"/>
      <w:r w:rsidRPr="00312C71">
        <w:t xml:space="preserve"> следующие компетенции:</w:t>
      </w:r>
      <w:ins w:id="2" w:author="snow" w:date="2014-01-23T08:43:00Z">
        <w:r w:rsidRPr="009F713E">
          <w:t xml:space="preserve"> </w:t>
        </w:r>
      </w:ins>
    </w:p>
    <w:p w:rsidR="00781F65" w:rsidRPr="00C218EB" w:rsidRDefault="00781F65" w:rsidP="00C218EB">
      <w:pPr>
        <w:pStyle w:val="a0"/>
        <w:widowControl/>
        <w:numPr>
          <w:ilvl w:val="0"/>
          <w:numId w:val="7"/>
        </w:numPr>
        <w:autoSpaceDE/>
        <w:autoSpaceDN/>
        <w:adjustRightInd/>
        <w:spacing w:after="0" w:line="276" w:lineRule="auto"/>
        <w:jc w:val="both"/>
      </w:pPr>
      <w:r w:rsidRPr="00781F65">
        <w:t>способность использовать основы экономических знаний в различных сферах деятельности</w:t>
      </w:r>
      <w:r w:rsidRPr="00C218EB">
        <w:t xml:space="preserve"> (ОК-3)</w:t>
      </w:r>
      <w:r w:rsidR="00C218EB">
        <w:t>;</w:t>
      </w:r>
    </w:p>
    <w:p w:rsidR="007E4B9A" w:rsidRPr="00C218EB" w:rsidRDefault="00781F65" w:rsidP="00C218EB">
      <w:pPr>
        <w:pStyle w:val="a0"/>
        <w:widowControl/>
        <w:numPr>
          <w:ilvl w:val="0"/>
          <w:numId w:val="7"/>
        </w:numPr>
        <w:autoSpaceDE/>
        <w:autoSpaceDN/>
        <w:adjustRightInd/>
        <w:spacing w:after="0" w:line="276" w:lineRule="auto"/>
        <w:jc w:val="both"/>
      </w:pPr>
      <w:r w:rsidRPr="00C218EB">
        <w:t>способностью к самоорганизации и самообразованию (ОК-7)</w:t>
      </w:r>
      <w:r w:rsidR="00C218EB">
        <w:t>;</w:t>
      </w:r>
    </w:p>
    <w:p w:rsidR="00781F65" w:rsidRPr="00C218EB" w:rsidRDefault="00781F65" w:rsidP="00C218EB">
      <w:pPr>
        <w:pStyle w:val="a0"/>
        <w:widowControl/>
        <w:numPr>
          <w:ilvl w:val="0"/>
          <w:numId w:val="7"/>
        </w:numPr>
        <w:autoSpaceDE/>
        <w:autoSpaceDN/>
        <w:adjustRightInd/>
        <w:spacing w:after="0" w:line="276" w:lineRule="auto"/>
        <w:jc w:val="both"/>
      </w:pPr>
      <w:r w:rsidRPr="00C218EB">
        <w:t>способностью осваивать методики использования программных сре</w:t>
      </w:r>
      <w:proofErr w:type="gramStart"/>
      <w:r w:rsidRPr="00C218EB">
        <w:t>дств дл</w:t>
      </w:r>
      <w:proofErr w:type="gramEnd"/>
      <w:r w:rsidRPr="00C218EB">
        <w:t>я решения практических задач (ОПК-2)</w:t>
      </w:r>
      <w:r w:rsidR="00C218EB">
        <w:t>;</w:t>
      </w:r>
    </w:p>
    <w:p w:rsidR="00C218EB" w:rsidRPr="00C218EB" w:rsidRDefault="00C218EB" w:rsidP="00C218EB">
      <w:pPr>
        <w:pStyle w:val="a0"/>
        <w:widowControl/>
        <w:numPr>
          <w:ilvl w:val="0"/>
          <w:numId w:val="7"/>
        </w:numPr>
        <w:autoSpaceDE/>
        <w:autoSpaceDN/>
        <w:adjustRightInd/>
        <w:spacing w:after="0" w:line="276" w:lineRule="auto"/>
        <w:jc w:val="both"/>
      </w:pPr>
      <w:r w:rsidRPr="00C218EB">
        <w:t>способностью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</w:r>
      <w:r>
        <w:t xml:space="preserve"> (ОПК-5);</w:t>
      </w:r>
    </w:p>
    <w:p w:rsidR="00C218EB" w:rsidRPr="00C218EB" w:rsidRDefault="00C218EB" w:rsidP="00C218EB">
      <w:pPr>
        <w:pStyle w:val="a0"/>
        <w:widowControl/>
        <w:numPr>
          <w:ilvl w:val="0"/>
          <w:numId w:val="7"/>
        </w:numPr>
        <w:autoSpaceDE/>
        <w:autoSpaceDN/>
        <w:adjustRightInd/>
        <w:spacing w:after="0" w:line="276" w:lineRule="auto"/>
        <w:jc w:val="both"/>
      </w:pPr>
      <w:r w:rsidRPr="00C218EB">
        <w:t>способностью</w:t>
      </w:r>
      <w:r w:rsidRPr="00C218EB">
        <w:rPr>
          <w:rFonts w:ascii="Tahoma" w:hAnsi="Tahoma" w:cs="Tahoma"/>
          <w:color w:val="000000"/>
          <w:sz w:val="18"/>
          <w:szCs w:val="18"/>
        </w:rPr>
        <w:t xml:space="preserve"> </w:t>
      </w:r>
      <w:r w:rsidRPr="00C218EB">
        <w:t>разрабатывать модели компонентов информационных систем, включая модели баз данных и модели интерфейсов "человек - электронно-вычислительная машина</w:t>
      </w:r>
      <w:proofErr w:type="gramStart"/>
      <w:r w:rsidRPr="00C218EB">
        <w:t>"(</w:t>
      </w:r>
      <w:proofErr w:type="gramEnd"/>
      <w:r w:rsidRPr="00C218EB">
        <w:t>ПК-1);</w:t>
      </w:r>
    </w:p>
    <w:p w:rsidR="00C218EB" w:rsidRPr="00C218EB" w:rsidRDefault="00C218EB" w:rsidP="00C218EB">
      <w:pPr>
        <w:pStyle w:val="a0"/>
        <w:widowControl/>
        <w:numPr>
          <w:ilvl w:val="0"/>
          <w:numId w:val="7"/>
        </w:numPr>
        <w:autoSpaceDE/>
        <w:autoSpaceDN/>
        <w:adjustRightInd/>
        <w:spacing w:after="0" w:line="276" w:lineRule="auto"/>
        <w:jc w:val="both"/>
      </w:pPr>
      <w:r w:rsidRPr="00C218EB">
        <w:t>способностью разрабатывать компоненты аппаратно-программных комплексов и баз данных, используя современные инструментальные средства и технологии программирования (ПК-2);</w:t>
      </w:r>
    </w:p>
    <w:p w:rsidR="00C218EB" w:rsidRPr="00C218EB" w:rsidRDefault="00C218EB" w:rsidP="00C218EB">
      <w:pPr>
        <w:pStyle w:val="a0"/>
        <w:widowControl/>
        <w:numPr>
          <w:ilvl w:val="0"/>
          <w:numId w:val="7"/>
        </w:numPr>
        <w:autoSpaceDE/>
        <w:autoSpaceDN/>
        <w:adjustRightInd/>
        <w:spacing w:after="0" w:line="276" w:lineRule="auto"/>
        <w:jc w:val="both"/>
      </w:pPr>
      <w:r w:rsidRPr="00C218EB">
        <w:lastRenderedPageBreak/>
        <w:t>способностью обосновывать принимаемые проектные решения, осуществлять постановку и выполнять эксперименты по проверке их корректности и эффективности (ПК-3).</w:t>
      </w:r>
    </w:p>
    <w:p w:rsidR="007E4B9A" w:rsidRPr="007D4292" w:rsidRDefault="007E4B9A" w:rsidP="007E4B9A">
      <w:pPr>
        <w:suppressAutoHyphens/>
        <w:jc w:val="both"/>
      </w:pPr>
      <w:r w:rsidRPr="007D4292">
        <w:t xml:space="preserve">В результате освоения программы </w:t>
      </w:r>
      <w:proofErr w:type="gramStart"/>
      <w:r w:rsidRPr="007D4292">
        <w:t>обучающийся</w:t>
      </w:r>
      <w:proofErr w:type="gramEnd"/>
      <w:r w:rsidRPr="007D4292">
        <w:t xml:space="preserve"> должен:</w:t>
      </w:r>
    </w:p>
    <w:p w:rsidR="00191649" w:rsidRDefault="007E4B9A" w:rsidP="00191649">
      <w:pPr>
        <w:pStyle w:val="a0"/>
        <w:widowControl/>
        <w:autoSpaceDE/>
        <w:autoSpaceDN/>
        <w:adjustRightInd/>
        <w:spacing w:after="0" w:line="276" w:lineRule="auto"/>
        <w:ind w:left="360"/>
        <w:jc w:val="both"/>
        <w:rPr>
          <w:sz w:val="28"/>
          <w:szCs w:val="28"/>
        </w:rPr>
      </w:pPr>
      <w:r w:rsidRPr="007D4292">
        <w:t>знать:</w:t>
      </w:r>
      <w:r w:rsidR="00191649" w:rsidRPr="00191649">
        <w:rPr>
          <w:sz w:val="28"/>
          <w:szCs w:val="28"/>
        </w:rPr>
        <w:t xml:space="preserve"> </w:t>
      </w:r>
    </w:p>
    <w:p w:rsidR="00191649" w:rsidRPr="00191649" w:rsidRDefault="00191649" w:rsidP="00191649">
      <w:pPr>
        <w:pStyle w:val="a0"/>
        <w:widowControl/>
        <w:numPr>
          <w:ilvl w:val="0"/>
          <w:numId w:val="5"/>
        </w:numPr>
        <w:autoSpaceDE/>
        <w:autoSpaceDN/>
        <w:adjustRightInd/>
        <w:spacing w:after="0" w:line="276" w:lineRule="auto"/>
        <w:jc w:val="both"/>
      </w:pPr>
      <w:r w:rsidRPr="00191649">
        <w:t>принципы проектирования систем управления, организации и экономики;</w:t>
      </w:r>
    </w:p>
    <w:p w:rsidR="00191649" w:rsidRPr="00191649" w:rsidRDefault="00191649" w:rsidP="00191649">
      <w:pPr>
        <w:pStyle w:val="a0"/>
        <w:widowControl/>
        <w:numPr>
          <w:ilvl w:val="0"/>
          <w:numId w:val="5"/>
        </w:numPr>
        <w:autoSpaceDE/>
        <w:autoSpaceDN/>
        <w:adjustRightInd/>
        <w:spacing w:after="0" w:line="276" w:lineRule="auto"/>
        <w:jc w:val="both"/>
      </w:pPr>
      <w:r w:rsidRPr="00191649">
        <w:t>структуру и содержание отечественных и международных стандартов программной инженерии;</w:t>
      </w:r>
    </w:p>
    <w:p w:rsidR="00191649" w:rsidRPr="00191649" w:rsidRDefault="00191649" w:rsidP="00191649">
      <w:pPr>
        <w:pStyle w:val="a0"/>
        <w:widowControl/>
        <w:numPr>
          <w:ilvl w:val="0"/>
          <w:numId w:val="5"/>
        </w:numPr>
        <w:autoSpaceDE/>
        <w:autoSpaceDN/>
        <w:adjustRightInd/>
        <w:spacing w:after="0" w:line="276" w:lineRule="auto"/>
        <w:jc w:val="both"/>
      </w:pPr>
      <w:r w:rsidRPr="00191649">
        <w:t>перспективы развития информационных  технологий и информационных систем в предметной области, их взаимосвязь со смежными областями;</w:t>
      </w:r>
    </w:p>
    <w:p w:rsidR="00191649" w:rsidRPr="00191649" w:rsidRDefault="00191649" w:rsidP="00191649">
      <w:pPr>
        <w:pStyle w:val="a0"/>
        <w:widowControl/>
        <w:numPr>
          <w:ilvl w:val="0"/>
          <w:numId w:val="5"/>
        </w:numPr>
        <w:spacing w:line="276" w:lineRule="auto"/>
      </w:pPr>
      <w:r w:rsidRPr="00191649">
        <w:t>принципы организации и управления проектом ИС;</w:t>
      </w:r>
    </w:p>
    <w:p w:rsidR="00191649" w:rsidRPr="00191649" w:rsidRDefault="00191649" w:rsidP="00191649">
      <w:pPr>
        <w:pStyle w:val="a0"/>
        <w:widowControl/>
        <w:spacing w:line="276" w:lineRule="auto"/>
        <w:ind w:left="567"/>
        <w:rPr>
          <w:u w:val="single"/>
        </w:rPr>
      </w:pPr>
      <w:r w:rsidRPr="00191649">
        <w:rPr>
          <w:iCs/>
        </w:rPr>
        <w:t>уметь</w:t>
      </w:r>
      <w:r w:rsidRPr="00191649">
        <w:t>:</w:t>
      </w:r>
    </w:p>
    <w:p w:rsidR="00191649" w:rsidRPr="00191649" w:rsidRDefault="00191649" w:rsidP="00191649">
      <w:pPr>
        <w:widowControl/>
        <w:numPr>
          <w:ilvl w:val="0"/>
          <w:numId w:val="6"/>
        </w:numPr>
        <w:autoSpaceDE/>
        <w:autoSpaceDN/>
        <w:adjustRightInd/>
        <w:spacing w:line="276" w:lineRule="auto"/>
        <w:jc w:val="both"/>
      </w:pPr>
      <w:r w:rsidRPr="00191649">
        <w:t>формулировать и решать задачи проектирования профессионально-ориентированных информационных систем с использованием различных методов и решений;</w:t>
      </w:r>
    </w:p>
    <w:p w:rsidR="00191649" w:rsidRPr="00191649" w:rsidRDefault="00191649" w:rsidP="00191649">
      <w:pPr>
        <w:widowControl/>
        <w:numPr>
          <w:ilvl w:val="0"/>
          <w:numId w:val="6"/>
        </w:numPr>
        <w:autoSpaceDE/>
        <w:autoSpaceDN/>
        <w:adjustRightInd/>
        <w:spacing w:line="276" w:lineRule="auto"/>
        <w:jc w:val="both"/>
      </w:pPr>
      <w:r w:rsidRPr="00191649">
        <w:t>разрабатывать модели с помощью CASE-средств на всех этапах проектирования;</w:t>
      </w:r>
    </w:p>
    <w:p w:rsidR="00191649" w:rsidRPr="00191649" w:rsidRDefault="00191649" w:rsidP="00191649">
      <w:pPr>
        <w:widowControl/>
        <w:numPr>
          <w:ilvl w:val="0"/>
          <w:numId w:val="6"/>
        </w:numPr>
        <w:autoSpaceDE/>
        <w:autoSpaceDN/>
        <w:adjustRightInd/>
        <w:spacing w:line="276" w:lineRule="auto"/>
        <w:jc w:val="both"/>
      </w:pPr>
      <w:r w:rsidRPr="00191649">
        <w:t>ставить и решать задачи, связанные с организацией диалога между человеком и информационной системой;</w:t>
      </w:r>
    </w:p>
    <w:p w:rsidR="00191649" w:rsidRPr="00191649" w:rsidRDefault="00191649" w:rsidP="00191649">
      <w:pPr>
        <w:pStyle w:val="a0"/>
        <w:widowControl/>
        <w:numPr>
          <w:ilvl w:val="0"/>
          <w:numId w:val="6"/>
        </w:numPr>
        <w:autoSpaceDE/>
        <w:autoSpaceDN/>
        <w:adjustRightInd/>
        <w:spacing w:after="0" w:line="276" w:lineRule="auto"/>
        <w:jc w:val="both"/>
      </w:pPr>
      <w:r w:rsidRPr="00191649">
        <w:t>анализировать и оценивать производительность ИС.</w:t>
      </w:r>
    </w:p>
    <w:p w:rsidR="00191649" w:rsidRPr="00191649" w:rsidRDefault="00191649" w:rsidP="00191649">
      <w:pPr>
        <w:pStyle w:val="21"/>
        <w:spacing w:line="276" w:lineRule="auto"/>
        <w:ind w:left="851" w:firstLine="0"/>
        <w:rPr>
          <w:i/>
          <w:iCs/>
          <w:sz w:val="24"/>
          <w:szCs w:val="24"/>
        </w:rPr>
      </w:pPr>
      <w:r w:rsidRPr="00191649">
        <w:rPr>
          <w:iCs/>
          <w:sz w:val="24"/>
          <w:szCs w:val="24"/>
        </w:rPr>
        <w:t>владеть</w:t>
      </w:r>
      <w:r w:rsidRPr="00191649">
        <w:rPr>
          <w:i/>
          <w:iCs/>
          <w:sz w:val="24"/>
          <w:szCs w:val="24"/>
        </w:rPr>
        <w:t>:</w:t>
      </w:r>
    </w:p>
    <w:p w:rsidR="00191649" w:rsidRPr="00191649" w:rsidRDefault="00191649" w:rsidP="00191649">
      <w:pPr>
        <w:pStyle w:val="21"/>
        <w:numPr>
          <w:ilvl w:val="0"/>
          <w:numId w:val="6"/>
        </w:numPr>
        <w:spacing w:line="276" w:lineRule="auto"/>
        <w:rPr>
          <w:sz w:val="24"/>
          <w:szCs w:val="24"/>
        </w:rPr>
      </w:pPr>
      <w:r w:rsidRPr="00191649">
        <w:rPr>
          <w:sz w:val="24"/>
          <w:szCs w:val="24"/>
        </w:rPr>
        <w:t>современными технологиями проектирования объектов профессиональной деятельности;</w:t>
      </w:r>
    </w:p>
    <w:p w:rsidR="00191649" w:rsidRDefault="00191649" w:rsidP="00191649">
      <w:pPr>
        <w:pStyle w:val="a5"/>
        <w:widowControl w:val="0"/>
        <w:numPr>
          <w:ilvl w:val="0"/>
          <w:numId w:val="6"/>
        </w:numPr>
        <w:tabs>
          <w:tab w:val="left" w:pos="993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191649">
        <w:rPr>
          <w:rFonts w:ascii="Times New Roman" w:hAnsi="Times New Roman" w:cs="Times New Roman"/>
          <w:sz w:val="24"/>
          <w:szCs w:val="24"/>
        </w:rPr>
        <w:t>методами и средствами разработки и оформления технической документации</w:t>
      </w:r>
      <w:r w:rsidR="00781F65">
        <w:rPr>
          <w:rFonts w:ascii="Times New Roman" w:hAnsi="Times New Roman" w:cs="Times New Roman"/>
          <w:sz w:val="24"/>
          <w:szCs w:val="24"/>
        </w:rPr>
        <w:t>.</w:t>
      </w:r>
    </w:p>
    <w:p w:rsidR="00781F65" w:rsidRPr="00191649" w:rsidRDefault="00781F65" w:rsidP="00781F65">
      <w:pPr>
        <w:pStyle w:val="a5"/>
        <w:widowControl w:val="0"/>
        <w:tabs>
          <w:tab w:val="left" w:pos="993"/>
        </w:tabs>
        <w:autoSpaceDE w:val="0"/>
        <w:autoSpaceDN w:val="0"/>
        <w:adjustRightInd w:val="0"/>
        <w:spacing w:after="0"/>
        <w:ind w:left="851"/>
        <w:rPr>
          <w:rFonts w:ascii="Times New Roman" w:hAnsi="Times New Roman" w:cs="Times New Roman"/>
          <w:sz w:val="24"/>
          <w:szCs w:val="24"/>
          <w:lang w:eastAsia="ru-RU"/>
        </w:rPr>
      </w:pPr>
    </w:p>
    <w:p w:rsidR="007E4B9A" w:rsidRPr="007D4292" w:rsidRDefault="007E4B9A" w:rsidP="007E4B9A">
      <w:pPr>
        <w:suppressAutoHyphens/>
        <w:rPr>
          <w:b/>
        </w:rPr>
      </w:pPr>
      <w:r w:rsidRPr="007D4292">
        <w:rPr>
          <w:b/>
        </w:rPr>
        <w:t>3. Основная структура дисциплины</w:t>
      </w:r>
    </w:p>
    <w:p w:rsidR="007E4B9A" w:rsidRPr="007D4292" w:rsidRDefault="007E4B9A" w:rsidP="007E4B9A">
      <w:pPr>
        <w:suppressAutoHyphens/>
        <w:jc w:val="center"/>
        <w:rPr>
          <w:b/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5147"/>
        <w:gridCol w:w="1260"/>
        <w:gridCol w:w="3056"/>
      </w:tblGrid>
      <w:tr w:rsidR="007E4B9A" w:rsidRPr="007D4292">
        <w:trPr>
          <w:cantSplit/>
          <w:trHeight w:val="208"/>
        </w:trPr>
        <w:tc>
          <w:tcPr>
            <w:tcW w:w="514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4B9A" w:rsidRPr="007D4292" w:rsidRDefault="007E4B9A" w:rsidP="007E4B9A">
            <w:pPr>
              <w:suppressAutoHyphens/>
              <w:jc w:val="center"/>
              <w:rPr>
                <w:b/>
              </w:rPr>
            </w:pPr>
            <w:r w:rsidRPr="007D4292">
              <w:rPr>
                <w:b/>
              </w:rPr>
              <w:t>Вид учебной работы</w:t>
            </w:r>
          </w:p>
        </w:tc>
        <w:tc>
          <w:tcPr>
            <w:tcW w:w="431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7E4B9A" w:rsidRPr="007D4292" w:rsidRDefault="007E4B9A" w:rsidP="007E4B9A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Количество часов</w:t>
            </w:r>
          </w:p>
        </w:tc>
      </w:tr>
      <w:tr w:rsidR="007E4B9A" w:rsidRPr="007D4292">
        <w:trPr>
          <w:cantSplit/>
          <w:trHeight w:val="208"/>
        </w:trPr>
        <w:tc>
          <w:tcPr>
            <w:tcW w:w="514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4B9A" w:rsidRPr="007D4292" w:rsidRDefault="007E4B9A" w:rsidP="007E4B9A">
            <w:pPr>
              <w:suppressAutoHyphens/>
              <w:autoSpaceDE/>
              <w:autoSpaceDN/>
              <w:adjustRightInd/>
              <w:jc w:val="center"/>
              <w:rPr>
                <w:b/>
              </w:rPr>
            </w:pP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4B9A" w:rsidRPr="007D4292" w:rsidRDefault="007E4B9A" w:rsidP="007E4B9A">
            <w:pPr>
              <w:suppressAutoHyphens/>
              <w:ind w:firstLine="46"/>
              <w:jc w:val="center"/>
              <w:rPr>
                <w:b/>
              </w:rPr>
            </w:pPr>
            <w:r w:rsidRPr="007D4292">
              <w:rPr>
                <w:b/>
              </w:rPr>
              <w:t>Всего</w:t>
            </w:r>
          </w:p>
        </w:tc>
        <w:tc>
          <w:tcPr>
            <w:tcW w:w="3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E4B9A" w:rsidRPr="007D4292" w:rsidRDefault="007E4B9A" w:rsidP="007E4B9A">
            <w:pPr>
              <w:suppressAutoHyphens/>
              <w:jc w:val="center"/>
              <w:rPr>
                <w:b/>
              </w:rPr>
            </w:pPr>
            <w:r w:rsidRPr="007D4292">
              <w:rPr>
                <w:b/>
              </w:rPr>
              <w:t>С</w:t>
            </w:r>
            <w:r w:rsidRPr="007D4292">
              <w:rPr>
                <w:b/>
              </w:rPr>
              <w:t>е</w:t>
            </w:r>
            <w:r w:rsidRPr="007D4292">
              <w:rPr>
                <w:b/>
              </w:rPr>
              <w:t>местр</w:t>
            </w:r>
          </w:p>
        </w:tc>
      </w:tr>
      <w:tr w:rsidR="00E40374" w:rsidRPr="007D4292" w:rsidTr="00995635">
        <w:trPr>
          <w:cantSplit/>
        </w:trPr>
        <w:tc>
          <w:tcPr>
            <w:tcW w:w="514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374" w:rsidRPr="007D4292" w:rsidRDefault="00E40374" w:rsidP="007E4B9A">
            <w:pPr>
              <w:suppressAutoHyphens/>
              <w:autoSpaceDE/>
              <w:autoSpaceDN/>
              <w:adjustRightInd/>
              <w:jc w:val="center"/>
              <w:rPr>
                <w:b/>
              </w:rPr>
            </w:pPr>
          </w:p>
        </w:tc>
        <w:tc>
          <w:tcPr>
            <w:tcW w:w="1260" w:type="dxa"/>
            <w:vMerge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374" w:rsidRPr="007D4292" w:rsidRDefault="00E40374" w:rsidP="007E4B9A">
            <w:pPr>
              <w:suppressAutoHyphens/>
              <w:autoSpaceDE/>
              <w:autoSpaceDN/>
              <w:adjustRightInd/>
              <w:jc w:val="center"/>
              <w:rPr>
                <w:b/>
              </w:rPr>
            </w:pPr>
          </w:p>
        </w:tc>
        <w:tc>
          <w:tcPr>
            <w:tcW w:w="3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40374" w:rsidRPr="007D4292" w:rsidRDefault="00E40374" w:rsidP="007E4B9A">
            <w:pPr>
              <w:suppressAutoHyphens/>
              <w:jc w:val="center"/>
              <w:rPr>
                <w:b/>
              </w:rPr>
            </w:pPr>
            <w:r w:rsidRPr="007D4292">
              <w:rPr>
                <w:b/>
              </w:rPr>
              <w:t xml:space="preserve">№ </w:t>
            </w:r>
            <w:r>
              <w:rPr>
                <w:b/>
              </w:rPr>
              <w:t>7</w:t>
            </w:r>
          </w:p>
          <w:p w:rsidR="00E40374" w:rsidRPr="007D4292" w:rsidRDefault="00E40374" w:rsidP="007E4B9A">
            <w:pPr>
              <w:suppressAutoHyphens/>
              <w:jc w:val="center"/>
              <w:rPr>
                <w:b/>
              </w:rPr>
            </w:pPr>
          </w:p>
        </w:tc>
      </w:tr>
      <w:tr w:rsidR="00E40374" w:rsidRPr="007D4292" w:rsidTr="00995635">
        <w:tc>
          <w:tcPr>
            <w:tcW w:w="5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374" w:rsidRPr="007D4292" w:rsidRDefault="00E40374" w:rsidP="00E40374">
            <w:pPr>
              <w:suppressAutoHyphens/>
              <w:jc w:val="both"/>
            </w:pPr>
            <w:r w:rsidRPr="007D4292">
              <w:t>Общая трудоемкость дисциплины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374" w:rsidRPr="007D4292" w:rsidRDefault="00E40374" w:rsidP="00E40374">
            <w:pPr>
              <w:suppressAutoHyphens/>
              <w:jc w:val="both"/>
            </w:pPr>
            <w:r>
              <w:t>108</w:t>
            </w:r>
          </w:p>
        </w:tc>
        <w:tc>
          <w:tcPr>
            <w:tcW w:w="3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40374" w:rsidRPr="007D4292" w:rsidRDefault="00E40374" w:rsidP="00E40374">
            <w:pPr>
              <w:suppressAutoHyphens/>
              <w:jc w:val="both"/>
            </w:pPr>
            <w:r>
              <w:t>108</w:t>
            </w:r>
          </w:p>
        </w:tc>
      </w:tr>
      <w:tr w:rsidR="00E40374" w:rsidRPr="007D4292" w:rsidTr="00995635">
        <w:tc>
          <w:tcPr>
            <w:tcW w:w="5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374" w:rsidRPr="007D4292" w:rsidRDefault="00E40374" w:rsidP="00E40374">
            <w:pPr>
              <w:suppressAutoHyphens/>
              <w:jc w:val="both"/>
            </w:pPr>
            <w:r w:rsidRPr="007D4292">
              <w:t>Аудиторные занятия, в том числе: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374" w:rsidRPr="007D4292" w:rsidRDefault="00E40374" w:rsidP="00E40374">
            <w:pPr>
              <w:suppressAutoHyphens/>
              <w:jc w:val="both"/>
            </w:pPr>
            <w:r>
              <w:t>51</w:t>
            </w:r>
          </w:p>
        </w:tc>
        <w:tc>
          <w:tcPr>
            <w:tcW w:w="3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40374" w:rsidRPr="007D4292" w:rsidRDefault="00E40374" w:rsidP="00E40374">
            <w:pPr>
              <w:suppressAutoHyphens/>
              <w:jc w:val="both"/>
            </w:pPr>
            <w:r>
              <w:t>51</w:t>
            </w:r>
          </w:p>
        </w:tc>
      </w:tr>
      <w:tr w:rsidR="00E40374" w:rsidRPr="007D4292" w:rsidTr="00995635">
        <w:tc>
          <w:tcPr>
            <w:tcW w:w="5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374" w:rsidRPr="007D4292" w:rsidRDefault="00E40374" w:rsidP="00E40374">
            <w:pPr>
              <w:suppressAutoHyphens/>
              <w:ind w:left="613"/>
              <w:jc w:val="both"/>
            </w:pPr>
            <w:r w:rsidRPr="007D4292">
              <w:t>лекции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374" w:rsidRPr="007D4292" w:rsidRDefault="00E40374" w:rsidP="00E40374">
            <w:pPr>
              <w:suppressAutoHyphens/>
              <w:jc w:val="both"/>
            </w:pPr>
            <w:r>
              <w:t>17</w:t>
            </w:r>
          </w:p>
        </w:tc>
        <w:tc>
          <w:tcPr>
            <w:tcW w:w="3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0374" w:rsidRPr="007D4292" w:rsidRDefault="00E40374" w:rsidP="00E40374">
            <w:pPr>
              <w:suppressAutoHyphens/>
              <w:jc w:val="both"/>
            </w:pPr>
            <w:r>
              <w:t>17</w:t>
            </w:r>
          </w:p>
        </w:tc>
      </w:tr>
      <w:tr w:rsidR="00E40374" w:rsidRPr="007D4292" w:rsidTr="00995635">
        <w:tc>
          <w:tcPr>
            <w:tcW w:w="5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374" w:rsidRPr="007D4292" w:rsidRDefault="00E40374" w:rsidP="00E40374">
            <w:pPr>
              <w:suppressAutoHyphens/>
              <w:ind w:left="613"/>
              <w:jc w:val="both"/>
            </w:pPr>
            <w:r>
              <w:t>лабораторные работы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374" w:rsidRPr="007D4292" w:rsidRDefault="00E40374" w:rsidP="00E40374">
            <w:pPr>
              <w:suppressAutoHyphens/>
              <w:jc w:val="both"/>
            </w:pPr>
            <w:r>
              <w:t>34</w:t>
            </w:r>
          </w:p>
        </w:tc>
        <w:tc>
          <w:tcPr>
            <w:tcW w:w="3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40374" w:rsidRPr="007D4292" w:rsidRDefault="00E40374" w:rsidP="00E40374">
            <w:pPr>
              <w:suppressAutoHyphens/>
              <w:jc w:val="both"/>
            </w:pPr>
            <w:r>
              <w:t>34</w:t>
            </w:r>
          </w:p>
        </w:tc>
      </w:tr>
      <w:tr w:rsidR="00E40374" w:rsidRPr="007D4292" w:rsidTr="00995635">
        <w:tc>
          <w:tcPr>
            <w:tcW w:w="5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374" w:rsidRPr="007D4292" w:rsidRDefault="00E40374" w:rsidP="00E40374">
            <w:pPr>
              <w:suppressAutoHyphens/>
              <w:ind w:left="613"/>
              <w:jc w:val="both"/>
            </w:pPr>
            <w:r w:rsidRPr="007D4292">
              <w:t>практические занятия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374" w:rsidRPr="007D4292" w:rsidRDefault="00E40374" w:rsidP="00E40374">
            <w:pPr>
              <w:suppressAutoHyphens/>
              <w:jc w:val="both"/>
            </w:pPr>
          </w:p>
        </w:tc>
        <w:tc>
          <w:tcPr>
            <w:tcW w:w="3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40374" w:rsidRPr="007D4292" w:rsidRDefault="00E40374" w:rsidP="00E40374">
            <w:pPr>
              <w:suppressAutoHyphens/>
              <w:jc w:val="both"/>
            </w:pPr>
          </w:p>
        </w:tc>
      </w:tr>
      <w:tr w:rsidR="00E40374" w:rsidRPr="007D4292" w:rsidTr="00995635">
        <w:tc>
          <w:tcPr>
            <w:tcW w:w="5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374" w:rsidRPr="007D4292" w:rsidRDefault="00E40374" w:rsidP="00E40374">
            <w:pPr>
              <w:suppressAutoHyphens/>
              <w:jc w:val="both"/>
            </w:pPr>
            <w:r w:rsidRPr="007D4292">
              <w:t xml:space="preserve">Самостоятельная работа </w:t>
            </w:r>
            <w:r>
              <w:t>(в том числе курсовое проектирование, курсовая работа)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374" w:rsidRPr="007D4292" w:rsidRDefault="00E40374" w:rsidP="00E40374">
            <w:pPr>
              <w:suppressAutoHyphens/>
              <w:jc w:val="both"/>
            </w:pPr>
            <w:r>
              <w:t>57</w:t>
            </w:r>
          </w:p>
        </w:tc>
        <w:tc>
          <w:tcPr>
            <w:tcW w:w="3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40374" w:rsidRPr="007D4292" w:rsidRDefault="00E40374" w:rsidP="00E40374">
            <w:pPr>
              <w:suppressAutoHyphens/>
              <w:jc w:val="both"/>
            </w:pPr>
            <w:r>
              <w:t>57</w:t>
            </w:r>
          </w:p>
        </w:tc>
      </w:tr>
      <w:tr w:rsidR="00E40374" w:rsidRPr="007D4292" w:rsidTr="00995635">
        <w:trPr>
          <w:trHeight w:val="535"/>
        </w:trPr>
        <w:tc>
          <w:tcPr>
            <w:tcW w:w="5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374" w:rsidRPr="007D4292" w:rsidRDefault="00E40374" w:rsidP="00E40374">
            <w:pPr>
              <w:suppressAutoHyphens/>
              <w:jc w:val="both"/>
            </w:pPr>
            <w:r w:rsidRPr="007D4292">
              <w:t>Вид промежуточной аттестации (итогового контроля по дисциплине)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374" w:rsidRPr="007D4292" w:rsidRDefault="00E40374" w:rsidP="00E40374">
            <w:pPr>
              <w:suppressAutoHyphens/>
              <w:jc w:val="both"/>
            </w:pPr>
            <w:r>
              <w:t>зачет</w:t>
            </w:r>
          </w:p>
        </w:tc>
        <w:tc>
          <w:tcPr>
            <w:tcW w:w="3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40374" w:rsidRPr="007D4292" w:rsidRDefault="00E40374" w:rsidP="00E40374">
            <w:pPr>
              <w:suppressAutoHyphens/>
              <w:jc w:val="both"/>
            </w:pPr>
            <w:r>
              <w:t>зачет</w:t>
            </w:r>
          </w:p>
        </w:tc>
      </w:tr>
    </w:tbl>
    <w:p w:rsidR="007E4B9A" w:rsidRDefault="007E4B9A" w:rsidP="007E4B9A">
      <w:pPr>
        <w:tabs>
          <w:tab w:val="left" w:pos="1134"/>
        </w:tabs>
        <w:suppressAutoHyphens/>
        <w:jc w:val="both"/>
        <w:rPr>
          <w:b/>
          <w:sz w:val="28"/>
          <w:szCs w:val="28"/>
        </w:rPr>
      </w:pPr>
    </w:p>
    <w:p w:rsidR="007E4B9A" w:rsidRPr="007D4292" w:rsidRDefault="007E4B9A" w:rsidP="007E4B9A">
      <w:pPr>
        <w:tabs>
          <w:tab w:val="left" w:pos="0"/>
        </w:tabs>
        <w:suppressAutoHyphens/>
        <w:jc w:val="both"/>
        <w:rPr>
          <w:b/>
        </w:rPr>
      </w:pPr>
      <w:r w:rsidRPr="007D4292">
        <w:rPr>
          <w:b/>
        </w:rPr>
        <w:t>4. Содержание ди</w:t>
      </w:r>
      <w:r w:rsidRPr="007D4292">
        <w:rPr>
          <w:b/>
        </w:rPr>
        <w:t>с</w:t>
      </w:r>
      <w:r w:rsidRPr="007D4292">
        <w:rPr>
          <w:b/>
        </w:rPr>
        <w:t>циплины</w:t>
      </w:r>
    </w:p>
    <w:p w:rsidR="007E4B9A" w:rsidRDefault="007E4B9A" w:rsidP="007E4B9A">
      <w:pPr>
        <w:tabs>
          <w:tab w:val="left" w:pos="0"/>
        </w:tabs>
        <w:suppressAutoHyphens/>
        <w:jc w:val="both"/>
      </w:pPr>
      <w:r w:rsidRPr="007D4292">
        <w:t>4.1. Перечень разделов и тем дисципл</w:t>
      </w:r>
      <w:r w:rsidRPr="007D4292">
        <w:t>и</w:t>
      </w:r>
      <w:r w:rsidRPr="007D4292">
        <w:t>ны</w:t>
      </w:r>
    </w:p>
    <w:p w:rsidR="004521BE" w:rsidRPr="004521BE" w:rsidRDefault="004521BE" w:rsidP="004521BE">
      <w:pPr>
        <w:pStyle w:val="a9"/>
        <w:spacing w:before="0" w:after="0"/>
        <w:ind w:firstLine="709"/>
        <w:jc w:val="center"/>
        <w:rPr>
          <w:b/>
          <w:bCs/>
        </w:rPr>
      </w:pPr>
      <w:r w:rsidRPr="004521BE">
        <w:rPr>
          <w:b/>
          <w:bCs/>
        </w:rPr>
        <w:t>Раздел 1 . Основные понятия дисциплины</w:t>
      </w:r>
    </w:p>
    <w:p w:rsidR="004521BE" w:rsidRPr="004521BE" w:rsidRDefault="004521BE" w:rsidP="004521BE">
      <w:pPr>
        <w:tabs>
          <w:tab w:val="left" w:pos="993"/>
        </w:tabs>
        <w:ind w:left="567"/>
        <w:rPr>
          <w:b/>
          <w:bCs/>
        </w:rPr>
      </w:pPr>
      <w:r w:rsidRPr="004521BE">
        <w:rPr>
          <w:rFonts w:eastAsia="Calibri"/>
          <w:b/>
          <w:bCs/>
          <w:lang w:eastAsia="en-US"/>
        </w:rPr>
        <w:lastRenderedPageBreak/>
        <w:t>Тема 1.1. Понятие о процессе проектирования. Цели и задачи курса</w:t>
      </w:r>
      <w:r w:rsidRPr="004521BE">
        <w:rPr>
          <w:b/>
          <w:bCs/>
        </w:rPr>
        <w:t xml:space="preserve"> </w:t>
      </w:r>
      <w:r w:rsidRPr="004521BE">
        <w:rPr>
          <w:rFonts w:eastAsia="Calibri"/>
          <w:b/>
          <w:bCs/>
          <w:lang w:eastAsia="en-US"/>
        </w:rPr>
        <w:t xml:space="preserve"> </w:t>
      </w:r>
    </w:p>
    <w:p w:rsidR="004521BE" w:rsidRDefault="004521BE" w:rsidP="004521BE">
      <w:pPr>
        <w:ind w:firstLine="720"/>
        <w:jc w:val="both"/>
        <w:rPr>
          <w:rFonts w:eastAsia="Calibri"/>
          <w:lang w:eastAsia="en-US"/>
        </w:rPr>
      </w:pPr>
      <w:r w:rsidRPr="004521BE">
        <w:rPr>
          <w:rFonts w:eastAsia="Calibri"/>
          <w:lang w:eastAsia="en-US"/>
        </w:rPr>
        <w:t xml:space="preserve">Место предмета среди дисциплин, изучающих информационные системы в различных прикладных областях. Понятие о процессе проектирования автоматизированных экономических информационных систем. Отличительные черты процесса </w:t>
      </w:r>
      <w:r w:rsidRPr="004521BE">
        <w:rPr>
          <w:rFonts w:eastAsia="Calibri"/>
          <w:snapToGrid w:val="0"/>
          <w:lang w:eastAsia="en-US"/>
        </w:rPr>
        <w:t xml:space="preserve">проектирования различных объектов. Проектирование ИС: </w:t>
      </w:r>
      <w:r w:rsidRPr="004521BE">
        <w:rPr>
          <w:rFonts w:eastAsia="Calibri"/>
          <w:lang w:eastAsia="en-US"/>
        </w:rPr>
        <w:t>современный</w:t>
      </w:r>
      <w:r w:rsidRPr="004521BE">
        <w:rPr>
          <w:rFonts w:eastAsia="Calibri"/>
          <w:snapToGrid w:val="0"/>
          <w:lang w:eastAsia="en-US"/>
        </w:rPr>
        <w:t xml:space="preserve"> подход. Современные стандарты программной инженерии</w:t>
      </w:r>
      <w:r w:rsidRPr="004521BE">
        <w:rPr>
          <w:rFonts w:eastAsia="Calibri"/>
          <w:lang w:eastAsia="en-US"/>
        </w:rPr>
        <w:t>. Цели и задачи курса.</w:t>
      </w:r>
    </w:p>
    <w:p w:rsidR="004521BE" w:rsidRPr="004521BE" w:rsidRDefault="004521BE" w:rsidP="004521BE">
      <w:pPr>
        <w:ind w:firstLine="720"/>
        <w:jc w:val="both"/>
        <w:rPr>
          <w:rFonts w:ascii="Calibri" w:eastAsia="Calibri" w:hAnsi="Calibri" w:cs="Calibri"/>
          <w:snapToGrid w:val="0"/>
          <w:lang w:eastAsia="en-US"/>
        </w:rPr>
      </w:pPr>
    </w:p>
    <w:p w:rsidR="004521BE" w:rsidRPr="004521BE" w:rsidRDefault="004521BE" w:rsidP="004521BE">
      <w:pPr>
        <w:ind w:firstLine="709"/>
        <w:rPr>
          <w:b/>
          <w:bCs/>
        </w:rPr>
      </w:pPr>
      <w:r w:rsidRPr="004521BE">
        <w:rPr>
          <w:b/>
          <w:bCs/>
        </w:rPr>
        <w:t>Тема 1.2.Система, информационная система (ИС)</w:t>
      </w:r>
    </w:p>
    <w:p w:rsidR="004521BE" w:rsidRPr="004521BE" w:rsidRDefault="004521BE" w:rsidP="004521BE">
      <w:pPr>
        <w:rPr>
          <w:rFonts w:ascii="Calibri" w:eastAsia="Calibri" w:hAnsi="Calibri" w:cs="Calibri"/>
          <w:b/>
          <w:bCs/>
          <w:lang w:eastAsia="en-US"/>
        </w:rPr>
      </w:pPr>
      <w:r w:rsidRPr="004521BE">
        <w:rPr>
          <w:rFonts w:eastAsia="Calibri"/>
          <w:lang w:eastAsia="en-US"/>
        </w:rPr>
        <w:t>Определение системы, состав, цель. Цели и состав информационной системы. Функциональные и обеспечивающие подсистемы.</w:t>
      </w:r>
    </w:p>
    <w:p w:rsidR="004521BE" w:rsidRPr="004521BE" w:rsidRDefault="004521BE" w:rsidP="004521BE">
      <w:pPr>
        <w:pStyle w:val="a9"/>
        <w:spacing w:before="0" w:after="0"/>
        <w:ind w:firstLine="709"/>
      </w:pPr>
      <w:r w:rsidRPr="004521BE">
        <w:rPr>
          <w:b/>
          <w:bCs/>
        </w:rPr>
        <w:t>Тема 1.3. Классификация информационных систем</w:t>
      </w:r>
    </w:p>
    <w:p w:rsidR="004521BE" w:rsidRPr="004521BE" w:rsidRDefault="004521BE" w:rsidP="004521BE">
      <w:pPr>
        <w:ind w:left="142" w:firstLine="567"/>
        <w:jc w:val="both"/>
      </w:pPr>
      <w:r w:rsidRPr="004521BE">
        <w:t>Классификация информационных систем по типу хранимых данных ИС,  по степени автоматизации информационных процессов</w:t>
      </w:r>
      <w:proofErr w:type="gramStart"/>
      <w:r w:rsidRPr="004521BE">
        <w:t xml:space="preserve"> ,</w:t>
      </w:r>
      <w:proofErr w:type="gramEnd"/>
      <w:r w:rsidRPr="004521BE">
        <w:t xml:space="preserve"> по уровню государственного управления, по характеру обработки данных ИС, в зависимости от отрасли, </w:t>
      </w:r>
      <w:r w:rsidRPr="004521BE">
        <w:rPr>
          <w:color w:val="000000"/>
        </w:rPr>
        <w:t xml:space="preserve">по объектам  управления, </w:t>
      </w:r>
      <w:r w:rsidRPr="004521BE">
        <w:t>в зависимости от временного горизонта, по степени интегрированности.</w:t>
      </w:r>
    </w:p>
    <w:p w:rsidR="004521BE" w:rsidRDefault="004521BE" w:rsidP="004521BE">
      <w:pPr>
        <w:pStyle w:val="a9"/>
        <w:ind w:firstLine="709"/>
        <w:rPr>
          <w:b/>
          <w:bCs/>
        </w:rPr>
      </w:pPr>
      <w:r w:rsidRPr="004521BE">
        <w:rPr>
          <w:b/>
          <w:bCs/>
        </w:rPr>
        <w:t xml:space="preserve">Тема 1.4. Принципы разработки информационных систем </w:t>
      </w:r>
    </w:p>
    <w:p w:rsidR="004521BE" w:rsidRPr="004521BE" w:rsidRDefault="004521BE" w:rsidP="004521BE">
      <w:pPr>
        <w:pStyle w:val="a9"/>
        <w:spacing w:before="0" w:after="0"/>
        <w:ind w:firstLine="709"/>
      </w:pPr>
      <w:r w:rsidRPr="004521BE">
        <w:t xml:space="preserve">Принципы разработки, сформулированные </w:t>
      </w:r>
      <w:proofErr w:type="spellStart"/>
      <w:r w:rsidRPr="004521BE">
        <w:t>ак</w:t>
      </w:r>
      <w:proofErr w:type="spellEnd"/>
      <w:r w:rsidRPr="004521BE">
        <w:t xml:space="preserve">. Глушковым, их трактовка для современных условий. </w:t>
      </w:r>
    </w:p>
    <w:p w:rsidR="004521BE" w:rsidRPr="004521BE" w:rsidRDefault="004521BE" w:rsidP="004521BE">
      <w:pPr>
        <w:pStyle w:val="a9"/>
        <w:spacing w:before="0" w:after="0"/>
        <w:ind w:firstLine="709"/>
        <w:rPr>
          <w:b/>
          <w:bCs/>
        </w:rPr>
      </w:pPr>
      <w:r w:rsidRPr="004521BE">
        <w:rPr>
          <w:b/>
          <w:bCs/>
        </w:rPr>
        <w:t xml:space="preserve">Тема 1.5. Жизненный цикл систем </w:t>
      </w:r>
    </w:p>
    <w:p w:rsidR="004521BE" w:rsidRPr="004521BE" w:rsidRDefault="004521BE" w:rsidP="004521BE">
      <w:pPr>
        <w:pStyle w:val="Normal1"/>
        <w:ind w:firstLine="720"/>
      </w:pPr>
      <w:r w:rsidRPr="004521BE">
        <w:t>Рабочие процессы проектирования и фазы проектирования. Рабочие процессы  проектирования.  Основные процессы. Вспомогательные процессы. Процессы управления</w:t>
      </w:r>
      <w:proofErr w:type="gramStart"/>
      <w:r w:rsidRPr="004521BE">
        <w:t xml:space="preserve"> .</w:t>
      </w:r>
      <w:proofErr w:type="gramEnd"/>
      <w:r w:rsidRPr="004521BE">
        <w:t>Фазы проектирования. Модели ЖЦ как соотношение рабочих процессов и фаз проектирования. Достоинства и недостатки каскадной и спиральной модели ЖЦ. Условия использования каскадной и спиральной модели ЖЦ.</w:t>
      </w:r>
    </w:p>
    <w:p w:rsidR="004521BE" w:rsidRPr="004521BE" w:rsidRDefault="004521BE" w:rsidP="004521BE">
      <w:pPr>
        <w:spacing w:before="120" w:after="120"/>
        <w:jc w:val="center"/>
      </w:pPr>
      <w:r w:rsidRPr="004521BE">
        <w:rPr>
          <w:b/>
          <w:bCs/>
        </w:rPr>
        <w:t xml:space="preserve">Раздел 2. Основные рабочие процессы </w:t>
      </w:r>
    </w:p>
    <w:p w:rsidR="004521BE" w:rsidRPr="004521BE" w:rsidRDefault="004521BE" w:rsidP="004521BE">
      <w:pPr>
        <w:pStyle w:val="a9"/>
        <w:spacing w:before="0" w:beforeAutospacing="0" w:after="0" w:afterAutospacing="0"/>
        <w:ind w:firstLine="709"/>
        <w:rPr>
          <w:b/>
          <w:bCs/>
        </w:rPr>
      </w:pPr>
      <w:r w:rsidRPr="004521BE">
        <w:rPr>
          <w:b/>
          <w:bCs/>
        </w:rPr>
        <w:t xml:space="preserve">Тема 2.1. Моделирование предметной области </w:t>
      </w:r>
    </w:p>
    <w:p w:rsidR="004521BE" w:rsidRPr="004521BE" w:rsidRDefault="004521BE" w:rsidP="004521BE">
      <w:pPr>
        <w:pStyle w:val="a9"/>
        <w:spacing w:before="0" w:after="0"/>
        <w:ind w:firstLine="709"/>
        <w:jc w:val="both"/>
      </w:pPr>
      <w:r w:rsidRPr="004521BE">
        <w:t xml:space="preserve">Структурный и объектно-ориентированный подходы при проектировании ИС: соотношение, отличительные черты. Понятие функции, бизнес-процесса. Методология </w:t>
      </w:r>
      <w:r w:rsidRPr="004521BE">
        <w:rPr>
          <w:lang w:val="en-US"/>
        </w:rPr>
        <w:t>SADT</w:t>
      </w:r>
      <w:r w:rsidRPr="004521BE">
        <w:t xml:space="preserve"> (</w:t>
      </w:r>
      <w:r w:rsidRPr="004521BE">
        <w:rPr>
          <w:lang w:val="en-US"/>
        </w:rPr>
        <w:t>IDEF</w:t>
      </w:r>
      <w:r w:rsidRPr="004521BE">
        <w:t xml:space="preserve">0) .Состав функциональной модели. Иерархия диаграмм. </w:t>
      </w:r>
      <w:proofErr w:type="gramStart"/>
      <w:r w:rsidRPr="004521BE">
        <w:rPr>
          <w:lang w:val="en-US"/>
        </w:rPr>
        <w:t>SADT</w:t>
      </w:r>
      <w:r w:rsidRPr="004521BE">
        <w:t>-методология.</w:t>
      </w:r>
      <w:proofErr w:type="gramEnd"/>
      <w:r w:rsidRPr="004521BE">
        <w:t xml:space="preserve"> Блоки, дуги. Принципы моделирования. Виды связей в моделях. Примеры прямых и обратных связей. </w:t>
      </w:r>
      <w:proofErr w:type="spellStart"/>
      <w:r w:rsidRPr="004521BE">
        <w:t>Туннелирование</w:t>
      </w:r>
      <w:proofErr w:type="spellEnd"/>
      <w:r w:rsidRPr="004521BE">
        <w:t>. Этапы проектирования. Правила проведения экспертиз. Понятие стратегии декомпозиции. Стратегии декомпозиции: по стабильным подсистемам, по жизненному циклу, функциональная, стратегия 3Р. Стратегия декомпозиции, основанная на методике выделения функций производственных систем</w:t>
      </w:r>
    </w:p>
    <w:p w:rsidR="004521BE" w:rsidRPr="004521BE" w:rsidRDefault="004521BE" w:rsidP="004521BE">
      <w:pPr>
        <w:ind w:firstLine="709"/>
        <w:rPr>
          <w:b/>
          <w:bCs/>
        </w:rPr>
      </w:pPr>
      <w:r w:rsidRPr="004521BE">
        <w:rPr>
          <w:b/>
          <w:bCs/>
        </w:rPr>
        <w:t>Тема 2.2. Реинжиниринг бизнес-процессов</w:t>
      </w:r>
    </w:p>
    <w:p w:rsidR="004521BE" w:rsidRPr="004521BE" w:rsidRDefault="004521BE" w:rsidP="004521BE">
      <w:pPr>
        <w:ind w:firstLine="709"/>
        <w:jc w:val="both"/>
        <w:rPr>
          <w:i/>
          <w:iCs/>
        </w:rPr>
      </w:pPr>
      <w:r w:rsidRPr="004521BE">
        <w:rPr>
          <w:color w:val="000000"/>
        </w:rPr>
        <w:t xml:space="preserve">Понятие реинжиниринга бизнес-процесса. Принципы реинжиниринга. Участники </w:t>
      </w:r>
      <w:proofErr w:type="spellStart"/>
      <w:r w:rsidRPr="004521BE">
        <w:rPr>
          <w:color w:val="000000"/>
        </w:rPr>
        <w:t>реинжиниринговой</w:t>
      </w:r>
      <w:proofErr w:type="spellEnd"/>
      <w:r w:rsidRPr="004521BE">
        <w:rPr>
          <w:color w:val="000000"/>
        </w:rPr>
        <w:t xml:space="preserve"> деятельности. </w:t>
      </w:r>
      <w:r w:rsidRPr="004521BE">
        <w:t xml:space="preserve">Пути перепроектирования. Ошибки при </w:t>
      </w:r>
      <w:r w:rsidRPr="004521BE">
        <w:rPr>
          <w:lang w:val="en-US"/>
        </w:rPr>
        <w:t>BPR</w:t>
      </w:r>
      <w:r w:rsidRPr="004521BE">
        <w:t>.</w:t>
      </w:r>
    </w:p>
    <w:p w:rsidR="004521BE" w:rsidRPr="004521BE" w:rsidRDefault="004521BE" w:rsidP="004521BE">
      <w:pPr>
        <w:spacing w:before="120" w:after="120"/>
        <w:ind w:firstLine="709"/>
        <w:jc w:val="both"/>
        <w:rPr>
          <w:b/>
          <w:bCs/>
        </w:rPr>
      </w:pPr>
      <w:r w:rsidRPr="004521BE">
        <w:rPr>
          <w:b/>
          <w:bCs/>
        </w:rPr>
        <w:t xml:space="preserve">Тема 2.4. Разработка требований </w:t>
      </w:r>
    </w:p>
    <w:p w:rsidR="004521BE" w:rsidRPr="004521BE" w:rsidRDefault="004521BE" w:rsidP="004521BE">
      <w:pPr>
        <w:spacing w:before="120" w:after="120"/>
        <w:ind w:firstLine="709"/>
        <w:jc w:val="both"/>
      </w:pPr>
      <w:r w:rsidRPr="004521BE">
        <w:t>Понятие требования. Классификация требований. Уровни требований. Процесс выявления требований. Атрибуты требований. Спецификации требований.</w:t>
      </w:r>
    </w:p>
    <w:p w:rsidR="004521BE" w:rsidRPr="004521BE" w:rsidRDefault="004521BE" w:rsidP="004521BE">
      <w:pPr>
        <w:spacing w:before="120" w:after="120"/>
        <w:ind w:firstLine="720"/>
        <w:jc w:val="both"/>
        <w:rPr>
          <w:b/>
          <w:bCs/>
        </w:rPr>
      </w:pPr>
      <w:r w:rsidRPr="004521BE">
        <w:rPr>
          <w:b/>
          <w:bCs/>
        </w:rPr>
        <w:t xml:space="preserve">Тема 2.5. Проектирование архитектуры, детальное проектирование </w:t>
      </w:r>
    </w:p>
    <w:p w:rsidR="004521BE" w:rsidRPr="004521BE" w:rsidRDefault="004521BE" w:rsidP="004521BE">
      <w:pPr>
        <w:pStyle w:val="a9"/>
        <w:spacing w:before="0" w:after="0"/>
        <w:ind w:firstLine="709"/>
        <w:jc w:val="both"/>
        <w:rPr>
          <w:b/>
          <w:bCs/>
        </w:rPr>
      </w:pPr>
      <w:r w:rsidRPr="004521BE">
        <w:lastRenderedPageBreak/>
        <w:t xml:space="preserve">Проектирование архитектуры. Структура архитектуры. Модель </w:t>
      </w:r>
      <w:proofErr w:type="spellStart"/>
      <w:r w:rsidRPr="004521BE">
        <w:t>Захмана</w:t>
      </w:r>
      <w:proofErr w:type="spellEnd"/>
      <w:r w:rsidRPr="004521BE">
        <w:t>. Техники проектирования. Проектирование информационного обеспечения. Проектирование документации.</w:t>
      </w:r>
    </w:p>
    <w:p w:rsidR="004521BE" w:rsidRPr="004521BE" w:rsidRDefault="004521BE" w:rsidP="004521BE">
      <w:pPr>
        <w:spacing w:before="120" w:after="120"/>
        <w:ind w:firstLine="709"/>
        <w:jc w:val="both"/>
        <w:rPr>
          <w:b/>
          <w:bCs/>
        </w:rPr>
      </w:pPr>
      <w:r w:rsidRPr="004521BE">
        <w:rPr>
          <w:b/>
          <w:bCs/>
        </w:rPr>
        <w:t xml:space="preserve">Тема 2.6. Конструирование </w:t>
      </w:r>
    </w:p>
    <w:p w:rsidR="004521BE" w:rsidRPr="004521BE" w:rsidRDefault="004521BE" w:rsidP="004521BE">
      <w:pPr>
        <w:ind w:firstLine="709"/>
        <w:jc w:val="both"/>
      </w:pPr>
      <w:r w:rsidRPr="004521BE">
        <w:t xml:space="preserve">Основы конструирования. Стандарты в конструировании. Управление конструированием </w:t>
      </w:r>
    </w:p>
    <w:p w:rsidR="004521BE" w:rsidRPr="004521BE" w:rsidRDefault="004521BE" w:rsidP="004521BE">
      <w:pPr>
        <w:spacing w:before="120" w:after="120"/>
        <w:ind w:firstLine="709"/>
        <w:jc w:val="both"/>
        <w:rPr>
          <w:b/>
          <w:bCs/>
        </w:rPr>
      </w:pPr>
      <w:r w:rsidRPr="004521BE">
        <w:rPr>
          <w:b/>
          <w:bCs/>
        </w:rPr>
        <w:t xml:space="preserve">Тема 2.7.Тестирование </w:t>
      </w:r>
    </w:p>
    <w:p w:rsidR="004521BE" w:rsidRPr="004521BE" w:rsidRDefault="004521BE" w:rsidP="004521BE">
      <w:pPr>
        <w:ind w:firstLine="709"/>
        <w:jc w:val="both"/>
      </w:pPr>
      <w:r w:rsidRPr="004521BE">
        <w:t>Основные термины. Уровни тестирования. Цели тестирования. Техники тестирования. Измерение результатов тестирования. Документирование тестов и рабочего продукта</w:t>
      </w:r>
    </w:p>
    <w:p w:rsidR="004521BE" w:rsidRPr="004521BE" w:rsidRDefault="004521BE" w:rsidP="004521BE">
      <w:pPr>
        <w:keepNext/>
        <w:spacing w:before="120" w:after="120"/>
        <w:jc w:val="center"/>
        <w:rPr>
          <w:b/>
          <w:bCs/>
        </w:rPr>
      </w:pPr>
      <w:r w:rsidRPr="004521BE">
        <w:rPr>
          <w:b/>
          <w:bCs/>
        </w:rPr>
        <w:t xml:space="preserve">Раздел 3. Технологии проектирования </w:t>
      </w:r>
    </w:p>
    <w:p w:rsidR="004521BE" w:rsidRPr="004521BE" w:rsidRDefault="004521BE" w:rsidP="004521BE">
      <w:pPr>
        <w:pStyle w:val="2"/>
        <w:spacing w:line="240" w:lineRule="auto"/>
        <w:jc w:val="both"/>
        <w:rPr>
          <w:b/>
          <w:bCs/>
        </w:rPr>
      </w:pPr>
      <w:r w:rsidRPr="004521BE">
        <w:rPr>
          <w:b/>
          <w:bCs/>
        </w:rPr>
        <w:t>Тема 3.1. Требования к технологиям проектирования</w:t>
      </w:r>
    </w:p>
    <w:p w:rsidR="004521BE" w:rsidRPr="004521BE" w:rsidRDefault="004521BE" w:rsidP="004521BE">
      <w:pPr>
        <w:pStyle w:val="2"/>
        <w:spacing w:line="240" w:lineRule="auto"/>
        <w:ind w:firstLine="709"/>
        <w:jc w:val="both"/>
        <w:rPr>
          <w:b/>
          <w:bCs/>
        </w:rPr>
      </w:pPr>
      <w:r w:rsidRPr="004521BE">
        <w:t>Основные компоненты технологии проектирования ИС. Функциональные и объектные технологии проектирования. Стандарты технологий. Методы и средства проектирования ИС. Краткая характеристика применяемых технологий проектирования. Требования, предъявляемые к технологии проектирования ИС. Выбор технологии проектирования ИС</w:t>
      </w:r>
    </w:p>
    <w:p w:rsidR="004521BE" w:rsidRPr="004521BE" w:rsidRDefault="004521BE" w:rsidP="004521BE">
      <w:pPr>
        <w:spacing w:before="120" w:after="120"/>
        <w:jc w:val="both"/>
        <w:rPr>
          <w:b/>
          <w:bCs/>
        </w:rPr>
      </w:pPr>
      <w:r w:rsidRPr="004521BE">
        <w:rPr>
          <w:b/>
          <w:bCs/>
        </w:rPr>
        <w:t xml:space="preserve">Тема 3.2. Каноническое проектирование ИС </w:t>
      </w:r>
    </w:p>
    <w:p w:rsidR="004521BE" w:rsidRPr="004521BE" w:rsidRDefault="004521BE" w:rsidP="004521BE">
      <w:pPr>
        <w:spacing w:before="120" w:after="120"/>
        <w:ind w:firstLine="709"/>
        <w:jc w:val="both"/>
      </w:pPr>
      <w:r w:rsidRPr="004521BE">
        <w:t xml:space="preserve">Стандарты, регламентирующие технологию канонического проектирования. </w:t>
      </w:r>
      <w:proofErr w:type="spellStart"/>
      <w:r w:rsidRPr="004521BE">
        <w:t>Предпроектная</w:t>
      </w:r>
      <w:proofErr w:type="spellEnd"/>
      <w:r w:rsidRPr="004521BE">
        <w:t xml:space="preserve"> стадия. Стадия технического проектирования. Состав технического проекта. Правила разработки постановок задач.  Стадия рабочего проектирования. Состав работ на стадии рабочего проектирования. Виды рабочей документации. Стадия ввода в эксплуатацию Состав работ на стадии ввода в эксплуатацию. Виды испытаний. Методы тестирования систем. Документация на этапе ввода в эксплуатацию. Эксплуатация и сопровождения автоматизированных систем</w:t>
      </w:r>
    </w:p>
    <w:p w:rsidR="004521BE" w:rsidRPr="004521BE" w:rsidRDefault="004521BE" w:rsidP="004521BE">
      <w:pPr>
        <w:spacing w:before="120" w:after="120"/>
        <w:ind w:left="142" w:firstLine="567"/>
        <w:jc w:val="both"/>
        <w:rPr>
          <w:b/>
          <w:bCs/>
        </w:rPr>
      </w:pPr>
      <w:r w:rsidRPr="004521BE">
        <w:rPr>
          <w:b/>
          <w:bCs/>
        </w:rPr>
        <w:t xml:space="preserve">Тема 3.3. Типовое проектирование ИС </w:t>
      </w:r>
    </w:p>
    <w:p w:rsidR="004521BE" w:rsidRPr="004521BE" w:rsidRDefault="004521BE" w:rsidP="004521BE">
      <w:pPr>
        <w:pStyle w:val="project"/>
        <w:spacing w:before="0" w:beforeAutospacing="0" w:after="0" w:afterAutospacing="0"/>
        <w:ind w:firstLine="709"/>
        <w:jc w:val="both"/>
        <w:rPr>
          <w:rFonts w:eastAsia="Calibri"/>
          <w:lang w:eastAsia="en-US"/>
        </w:rPr>
      </w:pPr>
      <w:r w:rsidRPr="004521BE">
        <w:t xml:space="preserve">Понятие типового элемента. </w:t>
      </w:r>
      <w:r w:rsidRPr="004521BE">
        <w:rPr>
          <w:rFonts w:eastAsia="Calibri"/>
          <w:lang w:eastAsia="en-US"/>
        </w:rPr>
        <w:t xml:space="preserve">Элементный, </w:t>
      </w:r>
      <w:proofErr w:type="spellStart"/>
      <w:r w:rsidRPr="004521BE">
        <w:rPr>
          <w:rFonts w:eastAsia="Calibri"/>
          <w:lang w:eastAsia="en-US"/>
        </w:rPr>
        <w:t>подсистемный</w:t>
      </w:r>
      <w:proofErr w:type="spellEnd"/>
      <w:r w:rsidRPr="004521BE">
        <w:rPr>
          <w:rFonts w:eastAsia="Calibri"/>
          <w:lang w:eastAsia="en-US"/>
        </w:rPr>
        <w:t xml:space="preserve"> и объектный методы типового проектирования. </w:t>
      </w:r>
    </w:p>
    <w:p w:rsidR="004521BE" w:rsidRPr="004521BE" w:rsidRDefault="004521BE" w:rsidP="004521BE">
      <w:pPr>
        <w:ind w:firstLine="709"/>
        <w:jc w:val="both"/>
        <w:rPr>
          <w:b/>
          <w:bCs/>
        </w:rPr>
      </w:pPr>
      <w:r w:rsidRPr="004521BE">
        <w:rPr>
          <w:b/>
          <w:bCs/>
        </w:rPr>
        <w:t xml:space="preserve">Тема 3.4. Технология </w:t>
      </w:r>
      <w:r w:rsidRPr="004521BE">
        <w:rPr>
          <w:b/>
          <w:bCs/>
          <w:lang w:val="en-US"/>
        </w:rPr>
        <w:t>DATARUN</w:t>
      </w:r>
      <w:r w:rsidRPr="004521BE">
        <w:rPr>
          <w:b/>
          <w:bCs/>
        </w:rPr>
        <w:t xml:space="preserve"> </w:t>
      </w:r>
    </w:p>
    <w:p w:rsidR="004521BE" w:rsidRPr="004521BE" w:rsidRDefault="004521BE" w:rsidP="004521BE">
      <w:pPr>
        <w:ind w:left="142" w:firstLine="567"/>
        <w:jc w:val="both"/>
      </w:pPr>
      <w:r w:rsidRPr="004521BE">
        <w:t xml:space="preserve">Основные процессы стандарта </w:t>
      </w:r>
      <w:r w:rsidRPr="004521BE">
        <w:rPr>
          <w:lang w:val="en-US"/>
        </w:rPr>
        <w:t>ISO</w:t>
      </w:r>
      <w:r w:rsidRPr="004521BE">
        <w:t>/</w:t>
      </w:r>
      <w:r w:rsidRPr="004521BE">
        <w:rPr>
          <w:lang w:val="en-US"/>
        </w:rPr>
        <w:t>IEC</w:t>
      </w:r>
      <w:r w:rsidRPr="004521BE">
        <w:t xml:space="preserve"> 12207. Модель деятельности организации. Модель проектируемой ИС. Этапы технологии </w:t>
      </w:r>
      <w:r w:rsidRPr="004521BE">
        <w:rPr>
          <w:lang w:val="en-US"/>
        </w:rPr>
        <w:t>DATARUN</w:t>
      </w:r>
    </w:p>
    <w:p w:rsidR="004521BE" w:rsidRPr="004521BE" w:rsidRDefault="004521BE" w:rsidP="004521BE">
      <w:pPr>
        <w:ind w:left="142" w:firstLine="567"/>
        <w:jc w:val="both"/>
        <w:rPr>
          <w:b/>
          <w:bCs/>
        </w:rPr>
      </w:pPr>
      <w:r w:rsidRPr="004521BE">
        <w:rPr>
          <w:b/>
          <w:bCs/>
        </w:rPr>
        <w:t xml:space="preserve">Тема 3.5. Технология </w:t>
      </w:r>
      <w:r w:rsidRPr="004521BE">
        <w:rPr>
          <w:b/>
          <w:bCs/>
          <w:lang w:val="en-US"/>
        </w:rPr>
        <w:t>RUP</w:t>
      </w:r>
      <w:r w:rsidRPr="004521BE">
        <w:rPr>
          <w:b/>
          <w:bCs/>
        </w:rPr>
        <w:t xml:space="preserve"> </w:t>
      </w:r>
    </w:p>
    <w:p w:rsidR="004521BE" w:rsidRPr="004521BE" w:rsidRDefault="004521BE" w:rsidP="004521BE">
      <w:pPr>
        <w:spacing w:before="120" w:after="120"/>
        <w:ind w:firstLine="567"/>
        <w:jc w:val="both"/>
      </w:pPr>
      <w:r w:rsidRPr="004521BE">
        <w:t xml:space="preserve">Объектно-ориентированный подход к проектированию ИС. Язык </w:t>
      </w:r>
      <w:r w:rsidRPr="004521BE">
        <w:rPr>
          <w:lang w:val="en-US"/>
        </w:rPr>
        <w:t>UML</w:t>
      </w:r>
      <w:r w:rsidRPr="004521BE">
        <w:t>. Диаграммы использования системы (</w:t>
      </w:r>
      <w:r w:rsidRPr="004521BE">
        <w:rPr>
          <w:lang w:val="en-US"/>
        </w:rPr>
        <w:t>Use</w:t>
      </w:r>
      <w:r w:rsidRPr="004521BE">
        <w:t xml:space="preserve"> </w:t>
      </w:r>
      <w:r w:rsidRPr="004521BE">
        <w:rPr>
          <w:lang w:val="en-US"/>
        </w:rPr>
        <w:t>Cases</w:t>
      </w:r>
      <w:r w:rsidRPr="004521BE">
        <w:t>), диаграммы классов, временная диаграмма (</w:t>
      </w:r>
      <w:r w:rsidRPr="004521BE">
        <w:rPr>
          <w:lang w:val="en-US"/>
        </w:rPr>
        <w:t>Sequences</w:t>
      </w:r>
      <w:r w:rsidRPr="004521BE">
        <w:t>).</w:t>
      </w:r>
    </w:p>
    <w:p w:rsidR="004521BE" w:rsidRPr="007D4292" w:rsidRDefault="004521BE" w:rsidP="007E4B9A">
      <w:pPr>
        <w:tabs>
          <w:tab w:val="left" w:pos="0"/>
        </w:tabs>
        <w:suppressAutoHyphens/>
        <w:jc w:val="both"/>
      </w:pPr>
    </w:p>
    <w:p w:rsidR="007E4B9A" w:rsidRDefault="007E4B9A" w:rsidP="007E4B9A">
      <w:pPr>
        <w:tabs>
          <w:tab w:val="left" w:pos="0"/>
        </w:tabs>
        <w:suppressAutoHyphens/>
        <w:jc w:val="both"/>
      </w:pPr>
      <w:r w:rsidRPr="007D4292">
        <w:t>4.2. Перечень лабораторных р</w:t>
      </w:r>
      <w:r w:rsidRPr="007D4292">
        <w:t>а</w:t>
      </w:r>
      <w:r w:rsidRPr="007D4292">
        <w:t>бот</w:t>
      </w:r>
    </w:p>
    <w:p w:rsidR="004521BE" w:rsidRPr="004521BE" w:rsidRDefault="004521BE" w:rsidP="004521BE">
      <w:pPr>
        <w:pStyle w:val="aa"/>
        <w:numPr>
          <w:ilvl w:val="0"/>
          <w:numId w:val="8"/>
        </w:numPr>
        <w:jc w:val="left"/>
        <w:rPr>
          <w:b w:val="0"/>
          <w:bCs w:val="0"/>
          <w:sz w:val="24"/>
          <w:szCs w:val="24"/>
          <w:lang w:eastAsia="en-US"/>
        </w:rPr>
      </w:pPr>
      <w:r w:rsidRPr="004521BE">
        <w:rPr>
          <w:b w:val="0"/>
          <w:bCs w:val="0"/>
          <w:sz w:val="24"/>
          <w:szCs w:val="24"/>
          <w:lang w:eastAsia="en-US"/>
        </w:rPr>
        <w:t>Лабораторная работа №</w:t>
      </w:r>
      <w:r>
        <w:rPr>
          <w:b w:val="0"/>
          <w:bCs w:val="0"/>
          <w:sz w:val="24"/>
          <w:szCs w:val="24"/>
          <w:lang w:eastAsia="en-US"/>
        </w:rPr>
        <w:t>1</w:t>
      </w:r>
      <w:r w:rsidRPr="004521BE">
        <w:rPr>
          <w:b w:val="0"/>
          <w:bCs w:val="0"/>
          <w:sz w:val="24"/>
          <w:szCs w:val="24"/>
          <w:lang w:eastAsia="en-US"/>
        </w:rPr>
        <w:t>. Проектирование информационных технологических процессов. Стандарт EPC (</w:t>
      </w:r>
      <w:proofErr w:type="spellStart"/>
      <w:r w:rsidRPr="004521BE">
        <w:rPr>
          <w:b w:val="0"/>
          <w:bCs w:val="0"/>
          <w:sz w:val="24"/>
          <w:szCs w:val="24"/>
          <w:lang w:eastAsia="en-US"/>
        </w:rPr>
        <w:t>Event</w:t>
      </w:r>
      <w:r w:rsidRPr="004521BE">
        <w:rPr>
          <w:b w:val="0"/>
          <w:bCs w:val="0"/>
          <w:sz w:val="24"/>
          <w:szCs w:val="24"/>
          <w:lang w:eastAsia="en-US"/>
        </w:rPr>
        <w:noBreakHyphen/>
        <w:t>Driven</w:t>
      </w:r>
      <w:proofErr w:type="spellEnd"/>
      <w:r w:rsidRPr="004521BE">
        <w:rPr>
          <w:b w:val="0"/>
          <w:bCs w:val="0"/>
          <w:sz w:val="24"/>
          <w:szCs w:val="24"/>
          <w:lang w:eastAsia="en-US"/>
        </w:rPr>
        <w:t xml:space="preserve"> </w:t>
      </w:r>
      <w:proofErr w:type="spellStart"/>
      <w:r w:rsidRPr="004521BE">
        <w:rPr>
          <w:b w:val="0"/>
          <w:bCs w:val="0"/>
          <w:sz w:val="24"/>
          <w:szCs w:val="24"/>
          <w:lang w:eastAsia="en-US"/>
        </w:rPr>
        <w:t>Process</w:t>
      </w:r>
      <w:proofErr w:type="spellEnd"/>
      <w:r w:rsidRPr="004521BE">
        <w:rPr>
          <w:b w:val="0"/>
          <w:bCs w:val="0"/>
          <w:sz w:val="24"/>
          <w:szCs w:val="24"/>
          <w:lang w:eastAsia="en-US"/>
        </w:rPr>
        <w:t xml:space="preserve"> </w:t>
      </w:r>
      <w:proofErr w:type="spellStart"/>
      <w:r w:rsidRPr="004521BE">
        <w:rPr>
          <w:b w:val="0"/>
          <w:bCs w:val="0"/>
          <w:sz w:val="24"/>
          <w:szCs w:val="24"/>
          <w:lang w:eastAsia="en-US"/>
        </w:rPr>
        <w:t>Chain</w:t>
      </w:r>
      <w:proofErr w:type="spellEnd"/>
      <w:r w:rsidRPr="004521BE">
        <w:rPr>
          <w:b w:val="0"/>
          <w:bCs w:val="0"/>
          <w:sz w:val="24"/>
          <w:szCs w:val="24"/>
          <w:lang w:eastAsia="en-US"/>
        </w:rPr>
        <w:t>)</w:t>
      </w:r>
    </w:p>
    <w:p w:rsidR="004521BE" w:rsidRPr="004521BE" w:rsidRDefault="004521BE" w:rsidP="004521BE">
      <w:pPr>
        <w:pStyle w:val="7"/>
        <w:keepNext w:val="0"/>
        <w:numPr>
          <w:ilvl w:val="0"/>
          <w:numId w:val="8"/>
        </w:numPr>
        <w:spacing w:before="0"/>
        <w:jc w:val="left"/>
        <w:rPr>
          <w:b w:val="0"/>
          <w:bCs w:val="0"/>
          <w:kern w:val="0"/>
          <w:lang w:eastAsia="en-US"/>
        </w:rPr>
      </w:pPr>
      <w:r w:rsidRPr="004521BE">
        <w:rPr>
          <w:b w:val="0"/>
          <w:bCs w:val="0"/>
          <w:kern w:val="0"/>
          <w:lang w:eastAsia="en-US"/>
        </w:rPr>
        <w:t>Лабораторная работа №</w:t>
      </w:r>
      <w:r>
        <w:rPr>
          <w:b w:val="0"/>
          <w:bCs w:val="0"/>
          <w:kern w:val="0"/>
          <w:lang w:eastAsia="en-US"/>
        </w:rPr>
        <w:t>2</w:t>
      </w:r>
      <w:r w:rsidRPr="004521BE">
        <w:rPr>
          <w:b w:val="0"/>
          <w:bCs w:val="0"/>
          <w:kern w:val="0"/>
          <w:lang w:eastAsia="en-US"/>
        </w:rPr>
        <w:t>.</w:t>
      </w:r>
      <w:r>
        <w:rPr>
          <w:b w:val="0"/>
          <w:bCs w:val="0"/>
          <w:kern w:val="0"/>
          <w:lang w:eastAsia="en-US"/>
        </w:rPr>
        <w:t xml:space="preserve"> </w:t>
      </w:r>
      <w:r w:rsidRPr="004521BE">
        <w:rPr>
          <w:b w:val="0"/>
          <w:bCs w:val="0"/>
          <w:kern w:val="0"/>
          <w:lang w:eastAsia="en-US"/>
        </w:rPr>
        <w:t>Построение функциональной модели объекта автоматизации «AS-IS»</w:t>
      </w:r>
    </w:p>
    <w:p w:rsidR="004521BE" w:rsidRPr="004521BE" w:rsidRDefault="004521BE" w:rsidP="004521BE">
      <w:pPr>
        <w:pStyle w:val="7"/>
        <w:keepNext w:val="0"/>
        <w:numPr>
          <w:ilvl w:val="0"/>
          <w:numId w:val="8"/>
        </w:numPr>
        <w:spacing w:before="0"/>
        <w:jc w:val="left"/>
        <w:rPr>
          <w:b w:val="0"/>
          <w:bCs w:val="0"/>
          <w:kern w:val="0"/>
          <w:lang w:eastAsia="en-US"/>
        </w:rPr>
      </w:pPr>
      <w:r w:rsidRPr="004521BE">
        <w:rPr>
          <w:rFonts w:eastAsia="Calibri"/>
          <w:b w:val="0"/>
          <w:bCs w:val="0"/>
          <w:lang w:eastAsia="en-US"/>
        </w:rPr>
        <w:t>Лабораторная работа №</w:t>
      </w:r>
      <w:r>
        <w:rPr>
          <w:rFonts w:eastAsia="Calibri"/>
          <w:b w:val="0"/>
          <w:bCs w:val="0"/>
          <w:lang w:eastAsia="en-US"/>
        </w:rPr>
        <w:t>3</w:t>
      </w:r>
      <w:r w:rsidRPr="004521BE">
        <w:rPr>
          <w:rFonts w:eastAsia="Calibri"/>
          <w:b w:val="0"/>
          <w:bCs w:val="0"/>
          <w:lang w:eastAsia="en-US"/>
        </w:rPr>
        <w:t>. Анализ функциональной модели.</w:t>
      </w:r>
      <w:r w:rsidRPr="004521BE">
        <w:rPr>
          <w:b w:val="0"/>
          <w:bCs w:val="0"/>
          <w:kern w:val="0"/>
          <w:lang w:eastAsia="en-US"/>
        </w:rPr>
        <w:t xml:space="preserve"> Построение функциональной модели объекта автоматизации «</w:t>
      </w:r>
      <w:r>
        <w:rPr>
          <w:b w:val="0"/>
          <w:bCs w:val="0"/>
          <w:kern w:val="0"/>
          <w:lang w:val="en-US" w:eastAsia="en-US"/>
        </w:rPr>
        <w:t>TO</w:t>
      </w:r>
      <w:r w:rsidRPr="004521BE">
        <w:rPr>
          <w:b w:val="0"/>
          <w:bCs w:val="0"/>
          <w:kern w:val="0"/>
          <w:lang w:eastAsia="en-US"/>
        </w:rPr>
        <w:t>-</w:t>
      </w:r>
      <w:r>
        <w:rPr>
          <w:b w:val="0"/>
          <w:bCs w:val="0"/>
          <w:kern w:val="0"/>
          <w:lang w:val="en-US" w:eastAsia="en-US"/>
        </w:rPr>
        <w:t>BE</w:t>
      </w:r>
      <w:r>
        <w:rPr>
          <w:b w:val="0"/>
          <w:bCs w:val="0"/>
          <w:kern w:val="0"/>
          <w:lang w:eastAsia="en-US"/>
        </w:rPr>
        <w:t>»</w:t>
      </w:r>
    </w:p>
    <w:p w:rsidR="004521BE" w:rsidRPr="004521BE" w:rsidRDefault="004521BE" w:rsidP="004521BE">
      <w:pPr>
        <w:widowControl/>
        <w:numPr>
          <w:ilvl w:val="0"/>
          <w:numId w:val="8"/>
        </w:numPr>
        <w:autoSpaceDE/>
        <w:autoSpaceDN/>
        <w:adjustRightInd/>
      </w:pPr>
      <w:r w:rsidRPr="004521BE">
        <w:rPr>
          <w:rFonts w:eastAsia="Calibri"/>
          <w:lang w:eastAsia="en-US"/>
        </w:rPr>
        <w:t>Лабораторная работа №4</w:t>
      </w:r>
      <w:r>
        <w:rPr>
          <w:rFonts w:eastAsia="Calibri"/>
          <w:lang w:eastAsia="en-US"/>
        </w:rPr>
        <w:t xml:space="preserve">. </w:t>
      </w:r>
      <w:r w:rsidRPr="004521BE">
        <w:rPr>
          <w:rFonts w:eastAsia="Calibri"/>
          <w:lang w:eastAsia="en-US"/>
        </w:rPr>
        <w:t>Формулирование требований к автоматизированной системе</w:t>
      </w:r>
    </w:p>
    <w:p w:rsidR="004521BE" w:rsidRPr="004521BE" w:rsidRDefault="004521BE" w:rsidP="004521BE">
      <w:pPr>
        <w:widowControl/>
        <w:autoSpaceDE/>
        <w:autoSpaceDN/>
        <w:adjustRightInd/>
      </w:pPr>
    </w:p>
    <w:p w:rsidR="007E4B9A" w:rsidRDefault="007E4B9A" w:rsidP="007E4B9A">
      <w:pPr>
        <w:tabs>
          <w:tab w:val="left" w:pos="0"/>
        </w:tabs>
        <w:suppressAutoHyphens/>
        <w:jc w:val="both"/>
      </w:pPr>
      <w:r w:rsidRPr="007D4292">
        <w:t>4.3. П</w:t>
      </w:r>
      <w:r w:rsidRPr="007D4292">
        <w:t>е</w:t>
      </w:r>
      <w:r w:rsidRPr="007D4292">
        <w:t>речень практических (семинарских)  занятий</w:t>
      </w:r>
    </w:p>
    <w:p w:rsidR="004521BE" w:rsidRPr="007D4292" w:rsidRDefault="004521BE" w:rsidP="007E4B9A">
      <w:pPr>
        <w:tabs>
          <w:tab w:val="left" w:pos="0"/>
        </w:tabs>
        <w:suppressAutoHyphens/>
        <w:jc w:val="both"/>
      </w:pPr>
      <w:r>
        <w:lastRenderedPageBreak/>
        <w:t>Не предусмотрено</w:t>
      </w:r>
    </w:p>
    <w:p w:rsidR="007E4B9A" w:rsidRPr="007D4292" w:rsidRDefault="007E4B9A" w:rsidP="007E4B9A">
      <w:pPr>
        <w:tabs>
          <w:tab w:val="left" w:pos="0"/>
        </w:tabs>
        <w:suppressAutoHyphens/>
        <w:jc w:val="both"/>
      </w:pPr>
      <w:r w:rsidRPr="007D4292">
        <w:t>4.4. Перечень заданий по  самостоятельной работе студентов (включая курсовой проект, курсовую работу)</w:t>
      </w:r>
    </w:p>
    <w:p w:rsidR="004521BE" w:rsidRPr="004521BE" w:rsidRDefault="004521BE" w:rsidP="004521BE">
      <w:pPr>
        <w:tabs>
          <w:tab w:val="left" w:pos="851"/>
        </w:tabs>
        <w:ind w:left="567"/>
        <w:jc w:val="both"/>
      </w:pPr>
      <w:r>
        <w:rPr>
          <w:sz w:val="28"/>
          <w:szCs w:val="28"/>
        </w:rPr>
        <w:t xml:space="preserve">1. </w:t>
      </w:r>
      <w:r w:rsidRPr="004521BE">
        <w:t>Подготовка к лабораторным работам;</w:t>
      </w:r>
    </w:p>
    <w:p w:rsidR="004521BE" w:rsidRPr="004521BE" w:rsidRDefault="004521BE" w:rsidP="004521BE">
      <w:pPr>
        <w:tabs>
          <w:tab w:val="left" w:pos="851"/>
        </w:tabs>
        <w:ind w:left="567"/>
        <w:jc w:val="both"/>
      </w:pPr>
      <w:r w:rsidRPr="004521BE">
        <w:t>2. Подготовка к зачёту;</w:t>
      </w:r>
    </w:p>
    <w:p w:rsidR="004521BE" w:rsidRPr="004521BE" w:rsidRDefault="004521BE" w:rsidP="004521BE">
      <w:pPr>
        <w:tabs>
          <w:tab w:val="left" w:pos="851"/>
        </w:tabs>
        <w:ind w:left="567"/>
        <w:jc w:val="both"/>
      </w:pPr>
      <w:r w:rsidRPr="004521BE">
        <w:t>3. Создание графических моделей процессов;</w:t>
      </w:r>
    </w:p>
    <w:p w:rsidR="004521BE" w:rsidRPr="004521BE" w:rsidRDefault="004521BE" w:rsidP="004521BE">
      <w:pPr>
        <w:tabs>
          <w:tab w:val="left" w:pos="851"/>
        </w:tabs>
        <w:ind w:left="567"/>
        <w:jc w:val="both"/>
      </w:pPr>
      <w:r w:rsidRPr="004521BE">
        <w:t>4. Проработка отдельных разделов теоретического курса;</w:t>
      </w:r>
    </w:p>
    <w:p w:rsidR="004521BE" w:rsidRPr="004521BE" w:rsidRDefault="004521BE" w:rsidP="004521BE">
      <w:pPr>
        <w:tabs>
          <w:tab w:val="left" w:pos="851"/>
        </w:tabs>
        <w:ind w:left="567"/>
        <w:jc w:val="both"/>
      </w:pPr>
      <w:r w:rsidRPr="004521BE">
        <w:t xml:space="preserve">5. Оформление отчетов по лабораторным работам; </w:t>
      </w:r>
    </w:p>
    <w:p w:rsidR="004521BE" w:rsidRPr="004521BE" w:rsidRDefault="004521BE" w:rsidP="004521BE">
      <w:pPr>
        <w:tabs>
          <w:tab w:val="left" w:pos="0"/>
          <w:tab w:val="left" w:pos="1276"/>
          <w:tab w:val="left" w:pos="2268"/>
        </w:tabs>
        <w:ind w:firstLine="567"/>
        <w:rPr>
          <w:i/>
          <w:iCs/>
        </w:rPr>
      </w:pPr>
      <w:r w:rsidRPr="004521BE">
        <w:t>6. Подготовка к сдаче и защите отчетов.</w:t>
      </w:r>
    </w:p>
    <w:p w:rsidR="007E4B9A" w:rsidRPr="00101E0E" w:rsidRDefault="007E4B9A" w:rsidP="007E4B9A">
      <w:pPr>
        <w:tabs>
          <w:tab w:val="left" w:pos="1134"/>
        </w:tabs>
        <w:suppressAutoHyphens/>
        <w:ind w:firstLine="567"/>
        <w:jc w:val="both"/>
        <w:rPr>
          <w:sz w:val="28"/>
          <w:szCs w:val="28"/>
        </w:rPr>
      </w:pPr>
    </w:p>
    <w:p w:rsidR="007E4B9A" w:rsidRDefault="007E4B9A" w:rsidP="007E4B9A">
      <w:pPr>
        <w:numPr>
          <w:ilvl w:val="0"/>
          <w:numId w:val="1"/>
        </w:numPr>
        <w:tabs>
          <w:tab w:val="left" w:pos="284"/>
        </w:tabs>
        <w:suppressAutoHyphens/>
        <w:ind w:left="0" w:firstLine="0"/>
        <w:jc w:val="both"/>
        <w:rPr>
          <w:b/>
        </w:rPr>
      </w:pPr>
      <w:r w:rsidRPr="007D4292">
        <w:rPr>
          <w:b/>
        </w:rPr>
        <w:t xml:space="preserve">Образовательные технологии, применяемые для реализации программы. </w:t>
      </w:r>
    </w:p>
    <w:p w:rsidR="004521BE" w:rsidRPr="004521BE" w:rsidRDefault="004521BE" w:rsidP="004521BE">
      <w:pPr>
        <w:tabs>
          <w:tab w:val="left" w:pos="0"/>
          <w:tab w:val="left" w:pos="1985"/>
        </w:tabs>
        <w:ind w:left="360"/>
        <w:jc w:val="both"/>
      </w:pPr>
      <w:r w:rsidRPr="004521BE">
        <w:t xml:space="preserve">При реализации данной программы применяются инновационные технологии обучения, активные и интерактивные формы проведения занятий, указанные в таблице 2. </w:t>
      </w:r>
    </w:p>
    <w:p w:rsidR="004521BE" w:rsidRPr="004521BE" w:rsidRDefault="004521BE" w:rsidP="00066DF0">
      <w:pPr>
        <w:tabs>
          <w:tab w:val="left" w:pos="0"/>
          <w:tab w:val="left" w:pos="1985"/>
        </w:tabs>
        <w:ind w:left="360"/>
        <w:jc w:val="right"/>
      </w:pPr>
      <w:r w:rsidRPr="004521BE">
        <w:t xml:space="preserve">Таблица 2 -  Применяемые образовательные технологии  </w:t>
      </w:r>
    </w:p>
    <w:p w:rsidR="004521BE" w:rsidRPr="004521BE" w:rsidRDefault="004521BE" w:rsidP="004521BE">
      <w:pPr>
        <w:numPr>
          <w:ilvl w:val="0"/>
          <w:numId w:val="1"/>
        </w:numPr>
        <w:tabs>
          <w:tab w:val="left" w:pos="0"/>
          <w:tab w:val="left" w:pos="1985"/>
        </w:tabs>
        <w:jc w:val="center"/>
      </w:pPr>
    </w:p>
    <w:tbl>
      <w:tblPr>
        <w:tblW w:w="8861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77"/>
        <w:gridCol w:w="1666"/>
        <w:gridCol w:w="1559"/>
        <w:gridCol w:w="1559"/>
      </w:tblGrid>
      <w:tr w:rsidR="004521BE" w:rsidRPr="004A74AE" w:rsidTr="00995635">
        <w:tc>
          <w:tcPr>
            <w:tcW w:w="4077" w:type="dxa"/>
          </w:tcPr>
          <w:p w:rsidR="004521BE" w:rsidRPr="004521BE" w:rsidRDefault="004521BE" w:rsidP="00995635">
            <w:pPr>
              <w:tabs>
                <w:tab w:val="left" w:pos="0"/>
                <w:tab w:val="left" w:pos="1985"/>
              </w:tabs>
              <w:rPr>
                <w:b/>
              </w:rPr>
            </w:pPr>
            <w:r w:rsidRPr="004521BE">
              <w:rPr>
                <w:b/>
              </w:rPr>
              <w:t>Технологии</w:t>
            </w:r>
          </w:p>
        </w:tc>
        <w:tc>
          <w:tcPr>
            <w:tcW w:w="1666" w:type="dxa"/>
          </w:tcPr>
          <w:p w:rsidR="004521BE" w:rsidRPr="004521BE" w:rsidRDefault="004521BE" w:rsidP="00995635">
            <w:pPr>
              <w:tabs>
                <w:tab w:val="left" w:pos="0"/>
                <w:tab w:val="left" w:pos="1985"/>
              </w:tabs>
              <w:rPr>
                <w:b/>
              </w:rPr>
            </w:pPr>
            <w:r w:rsidRPr="004521BE">
              <w:rPr>
                <w:b/>
              </w:rPr>
              <w:t>Лекции</w:t>
            </w:r>
          </w:p>
        </w:tc>
        <w:tc>
          <w:tcPr>
            <w:tcW w:w="1559" w:type="dxa"/>
          </w:tcPr>
          <w:p w:rsidR="004521BE" w:rsidRPr="004521BE" w:rsidRDefault="004521BE" w:rsidP="00995635">
            <w:pPr>
              <w:tabs>
                <w:tab w:val="left" w:pos="0"/>
                <w:tab w:val="left" w:pos="1985"/>
              </w:tabs>
              <w:rPr>
                <w:b/>
              </w:rPr>
            </w:pPr>
            <w:r w:rsidRPr="004521BE">
              <w:rPr>
                <w:b/>
              </w:rPr>
              <w:t>Лаб. раб.</w:t>
            </w:r>
          </w:p>
        </w:tc>
        <w:tc>
          <w:tcPr>
            <w:tcW w:w="1559" w:type="dxa"/>
          </w:tcPr>
          <w:p w:rsidR="004521BE" w:rsidRPr="004521BE" w:rsidRDefault="004521BE" w:rsidP="00995635">
            <w:pPr>
              <w:tabs>
                <w:tab w:val="left" w:pos="0"/>
                <w:tab w:val="left" w:pos="1985"/>
              </w:tabs>
              <w:rPr>
                <w:b/>
              </w:rPr>
            </w:pPr>
            <w:r w:rsidRPr="004521BE">
              <w:rPr>
                <w:b/>
              </w:rPr>
              <w:t>СРС</w:t>
            </w:r>
          </w:p>
        </w:tc>
      </w:tr>
      <w:tr w:rsidR="004521BE" w:rsidRPr="004A74AE" w:rsidTr="00995635">
        <w:tc>
          <w:tcPr>
            <w:tcW w:w="4077" w:type="dxa"/>
          </w:tcPr>
          <w:p w:rsidR="004521BE" w:rsidRPr="004521BE" w:rsidRDefault="004521BE" w:rsidP="00995635">
            <w:pPr>
              <w:tabs>
                <w:tab w:val="left" w:pos="0"/>
                <w:tab w:val="left" w:pos="1985"/>
              </w:tabs>
            </w:pPr>
            <w:proofErr w:type="gramStart"/>
            <w:r w:rsidRPr="004521BE">
              <w:t xml:space="preserve">Групповая дискуссия (применение слайд-материалов с последующей дискуссией по теме лекции </w:t>
            </w:r>
            <w:proofErr w:type="gramEnd"/>
          </w:p>
        </w:tc>
        <w:tc>
          <w:tcPr>
            <w:tcW w:w="1666" w:type="dxa"/>
          </w:tcPr>
          <w:p w:rsidR="004521BE" w:rsidRPr="004521BE" w:rsidRDefault="004521BE" w:rsidP="00995635">
            <w:pPr>
              <w:tabs>
                <w:tab w:val="left" w:pos="0"/>
                <w:tab w:val="left" w:pos="1985"/>
              </w:tabs>
            </w:pPr>
            <w:r w:rsidRPr="004521BE">
              <w:t>2</w:t>
            </w:r>
          </w:p>
        </w:tc>
        <w:tc>
          <w:tcPr>
            <w:tcW w:w="1559" w:type="dxa"/>
          </w:tcPr>
          <w:p w:rsidR="004521BE" w:rsidRPr="004521BE" w:rsidRDefault="004521BE" w:rsidP="00995635">
            <w:pPr>
              <w:tabs>
                <w:tab w:val="left" w:pos="0"/>
                <w:tab w:val="left" w:pos="1985"/>
              </w:tabs>
              <w:rPr>
                <w:color w:val="C00000"/>
              </w:rPr>
            </w:pPr>
          </w:p>
        </w:tc>
        <w:tc>
          <w:tcPr>
            <w:tcW w:w="1559" w:type="dxa"/>
          </w:tcPr>
          <w:p w:rsidR="004521BE" w:rsidRPr="004521BE" w:rsidRDefault="004521BE" w:rsidP="00995635">
            <w:pPr>
              <w:tabs>
                <w:tab w:val="left" w:pos="0"/>
                <w:tab w:val="left" w:pos="1985"/>
              </w:tabs>
            </w:pPr>
          </w:p>
        </w:tc>
      </w:tr>
      <w:tr w:rsidR="004521BE" w:rsidRPr="004A74AE" w:rsidTr="00995635">
        <w:tc>
          <w:tcPr>
            <w:tcW w:w="4077" w:type="dxa"/>
          </w:tcPr>
          <w:p w:rsidR="004521BE" w:rsidRPr="004521BE" w:rsidRDefault="004521BE" w:rsidP="00995635">
            <w:pPr>
              <w:tabs>
                <w:tab w:val="left" w:pos="0"/>
                <w:tab w:val="left" w:pos="1985"/>
              </w:tabs>
            </w:pPr>
            <w:proofErr w:type="gramStart"/>
            <w:r w:rsidRPr="004521BE">
              <w:t xml:space="preserve">Проектный метод (работа организуется в виде проекта, задаются этапы и сроки разработки </w:t>
            </w:r>
            <w:proofErr w:type="gramEnd"/>
          </w:p>
        </w:tc>
        <w:tc>
          <w:tcPr>
            <w:tcW w:w="1666" w:type="dxa"/>
          </w:tcPr>
          <w:p w:rsidR="004521BE" w:rsidRPr="004521BE" w:rsidRDefault="004521BE" w:rsidP="00995635">
            <w:pPr>
              <w:tabs>
                <w:tab w:val="left" w:pos="0"/>
                <w:tab w:val="left" w:pos="1985"/>
              </w:tabs>
            </w:pPr>
          </w:p>
        </w:tc>
        <w:tc>
          <w:tcPr>
            <w:tcW w:w="1559" w:type="dxa"/>
          </w:tcPr>
          <w:p w:rsidR="004521BE" w:rsidRPr="004521BE" w:rsidRDefault="004521BE" w:rsidP="00995635">
            <w:pPr>
              <w:tabs>
                <w:tab w:val="left" w:pos="0"/>
                <w:tab w:val="left" w:pos="1985"/>
              </w:tabs>
              <w:rPr>
                <w:color w:val="C00000"/>
              </w:rPr>
            </w:pPr>
            <w:r w:rsidRPr="004521BE">
              <w:rPr>
                <w:color w:val="C00000"/>
              </w:rPr>
              <w:t>2</w:t>
            </w:r>
          </w:p>
        </w:tc>
        <w:tc>
          <w:tcPr>
            <w:tcW w:w="1559" w:type="dxa"/>
          </w:tcPr>
          <w:p w:rsidR="004521BE" w:rsidRPr="004521BE" w:rsidRDefault="004521BE" w:rsidP="00995635">
            <w:pPr>
              <w:tabs>
                <w:tab w:val="left" w:pos="0"/>
                <w:tab w:val="left" w:pos="1985"/>
              </w:tabs>
            </w:pPr>
            <w:r w:rsidRPr="004521BE">
              <w:t>2</w:t>
            </w:r>
          </w:p>
        </w:tc>
      </w:tr>
      <w:tr w:rsidR="004521BE" w:rsidRPr="004A74AE" w:rsidTr="00995635">
        <w:tc>
          <w:tcPr>
            <w:tcW w:w="4077" w:type="dxa"/>
          </w:tcPr>
          <w:p w:rsidR="004521BE" w:rsidRPr="004521BE" w:rsidRDefault="004521BE" w:rsidP="00995635">
            <w:pPr>
              <w:tabs>
                <w:tab w:val="left" w:pos="0"/>
                <w:tab w:val="left" w:pos="1985"/>
              </w:tabs>
            </w:pPr>
            <w:r w:rsidRPr="004521BE">
              <w:t>Компьютерная симуляция (разработка моделей реально существующих объектов)</w:t>
            </w:r>
          </w:p>
        </w:tc>
        <w:tc>
          <w:tcPr>
            <w:tcW w:w="1666" w:type="dxa"/>
          </w:tcPr>
          <w:p w:rsidR="004521BE" w:rsidRPr="004521BE" w:rsidRDefault="004521BE" w:rsidP="00995635">
            <w:pPr>
              <w:tabs>
                <w:tab w:val="left" w:pos="0"/>
                <w:tab w:val="left" w:pos="1985"/>
              </w:tabs>
            </w:pPr>
          </w:p>
        </w:tc>
        <w:tc>
          <w:tcPr>
            <w:tcW w:w="1559" w:type="dxa"/>
          </w:tcPr>
          <w:p w:rsidR="004521BE" w:rsidRPr="004521BE" w:rsidRDefault="004521BE" w:rsidP="00995635">
            <w:pPr>
              <w:tabs>
                <w:tab w:val="left" w:pos="0"/>
                <w:tab w:val="left" w:pos="1985"/>
              </w:tabs>
            </w:pPr>
            <w:r w:rsidRPr="004521BE">
              <w:t>2</w:t>
            </w:r>
          </w:p>
        </w:tc>
        <w:tc>
          <w:tcPr>
            <w:tcW w:w="1559" w:type="dxa"/>
          </w:tcPr>
          <w:p w:rsidR="004521BE" w:rsidRPr="004521BE" w:rsidRDefault="004521BE" w:rsidP="00995635">
            <w:pPr>
              <w:tabs>
                <w:tab w:val="left" w:pos="0"/>
                <w:tab w:val="left" w:pos="1985"/>
              </w:tabs>
            </w:pPr>
            <w:r w:rsidRPr="004521BE">
              <w:t>2</w:t>
            </w:r>
          </w:p>
        </w:tc>
      </w:tr>
      <w:tr w:rsidR="004521BE" w:rsidRPr="004A74AE" w:rsidTr="00995635">
        <w:tc>
          <w:tcPr>
            <w:tcW w:w="4077" w:type="dxa"/>
          </w:tcPr>
          <w:p w:rsidR="004521BE" w:rsidRPr="004521BE" w:rsidRDefault="004521BE" w:rsidP="00995635">
            <w:pPr>
              <w:tabs>
                <w:tab w:val="left" w:pos="0"/>
                <w:tab w:val="left" w:pos="1985"/>
              </w:tabs>
            </w:pPr>
            <w:r w:rsidRPr="004521BE">
              <w:t>Разбор конкретных ситуаций (привлечение собственного опыта для решения проблемы)</w:t>
            </w:r>
          </w:p>
        </w:tc>
        <w:tc>
          <w:tcPr>
            <w:tcW w:w="1666" w:type="dxa"/>
          </w:tcPr>
          <w:p w:rsidR="004521BE" w:rsidRPr="004521BE" w:rsidRDefault="004521BE" w:rsidP="00995635">
            <w:pPr>
              <w:tabs>
                <w:tab w:val="left" w:pos="0"/>
                <w:tab w:val="left" w:pos="1985"/>
              </w:tabs>
            </w:pPr>
            <w:r w:rsidRPr="004521BE">
              <w:t>2</w:t>
            </w:r>
          </w:p>
        </w:tc>
        <w:tc>
          <w:tcPr>
            <w:tcW w:w="1559" w:type="dxa"/>
          </w:tcPr>
          <w:p w:rsidR="004521BE" w:rsidRPr="004521BE" w:rsidRDefault="004521BE" w:rsidP="00995635">
            <w:pPr>
              <w:tabs>
                <w:tab w:val="left" w:pos="0"/>
                <w:tab w:val="left" w:pos="1985"/>
              </w:tabs>
            </w:pPr>
            <w:r w:rsidRPr="004521BE">
              <w:t>2</w:t>
            </w:r>
          </w:p>
        </w:tc>
        <w:tc>
          <w:tcPr>
            <w:tcW w:w="1559" w:type="dxa"/>
          </w:tcPr>
          <w:p w:rsidR="004521BE" w:rsidRPr="004521BE" w:rsidRDefault="004521BE" w:rsidP="00995635">
            <w:pPr>
              <w:tabs>
                <w:tab w:val="left" w:pos="0"/>
                <w:tab w:val="left" w:pos="1985"/>
              </w:tabs>
            </w:pPr>
            <w:r w:rsidRPr="004521BE">
              <w:t>2</w:t>
            </w:r>
          </w:p>
        </w:tc>
      </w:tr>
      <w:tr w:rsidR="004521BE" w:rsidRPr="004A74AE" w:rsidTr="00995635">
        <w:tc>
          <w:tcPr>
            <w:tcW w:w="4077" w:type="dxa"/>
          </w:tcPr>
          <w:p w:rsidR="004521BE" w:rsidRPr="004521BE" w:rsidRDefault="004521BE" w:rsidP="00995635">
            <w:pPr>
              <w:tabs>
                <w:tab w:val="left" w:pos="0"/>
                <w:tab w:val="left" w:pos="1985"/>
              </w:tabs>
            </w:pPr>
            <w:r w:rsidRPr="004521BE">
              <w:t>Работа в команде</w:t>
            </w:r>
            <w:r w:rsidRPr="004521BE" w:rsidDel="003E3FB4">
              <w:t xml:space="preserve"> </w:t>
            </w:r>
            <w:r w:rsidRPr="004521BE">
              <w:t xml:space="preserve"> (групповая разработка моделей, взаимная проверка студентами)</w:t>
            </w:r>
          </w:p>
        </w:tc>
        <w:tc>
          <w:tcPr>
            <w:tcW w:w="1666" w:type="dxa"/>
          </w:tcPr>
          <w:p w:rsidR="004521BE" w:rsidRPr="004521BE" w:rsidRDefault="004521BE" w:rsidP="00995635">
            <w:pPr>
              <w:tabs>
                <w:tab w:val="left" w:pos="0"/>
                <w:tab w:val="left" w:pos="1985"/>
              </w:tabs>
            </w:pPr>
          </w:p>
        </w:tc>
        <w:tc>
          <w:tcPr>
            <w:tcW w:w="1559" w:type="dxa"/>
          </w:tcPr>
          <w:p w:rsidR="004521BE" w:rsidRPr="004521BE" w:rsidRDefault="004521BE" w:rsidP="00995635">
            <w:pPr>
              <w:tabs>
                <w:tab w:val="left" w:pos="0"/>
                <w:tab w:val="left" w:pos="1985"/>
              </w:tabs>
            </w:pPr>
            <w:r w:rsidRPr="004521BE">
              <w:t>2</w:t>
            </w:r>
          </w:p>
        </w:tc>
        <w:tc>
          <w:tcPr>
            <w:tcW w:w="1559" w:type="dxa"/>
          </w:tcPr>
          <w:p w:rsidR="004521BE" w:rsidRPr="004521BE" w:rsidRDefault="004521BE" w:rsidP="00995635">
            <w:pPr>
              <w:tabs>
                <w:tab w:val="left" w:pos="0"/>
                <w:tab w:val="left" w:pos="1985"/>
              </w:tabs>
            </w:pPr>
            <w:r w:rsidRPr="004521BE">
              <w:t>2</w:t>
            </w:r>
          </w:p>
        </w:tc>
      </w:tr>
    </w:tbl>
    <w:p w:rsidR="007E4B9A" w:rsidRDefault="007E4B9A" w:rsidP="007E4B9A">
      <w:pPr>
        <w:tabs>
          <w:tab w:val="left" w:pos="284"/>
        </w:tabs>
        <w:suppressAutoHyphens/>
        <w:jc w:val="both"/>
        <w:rPr>
          <w:b/>
        </w:rPr>
      </w:pPr>
    </w:p>
    <w:p w:rsidR="007E4B9A" w:rsidRPr="007D4292" w:rsidRDefault="007E4B9A" w:rsidP="007E4B9A">
      <w:pPr>
        <w:tabs>
          <w:tab w:val="left" w:pos="284"/>
        </w:tabs>
        <w:suppressAutoHyphens/>
        <w:jc w:val="both"/>
        <w:rPr>
          <w:b/>
        </w:rPr>
      </w:pPr>
    </w:p>
    <w:p w:rsidR="007E4B9A" w:rsidRDefault="007E4B9A" w:rsidP="00066DF0">
      <w:pPr>
        <w:numPr>
          <w:ilvl w:val="0"/>
          <w:numId w:val="9"/>
        </w:numPr>
        <w:tabs>
          <w:tab w:val="left" w:pos="0"/>
          <w:tab w:val="left" w:pos="284"/>
          <w:tab w:val="left" w:pos="1276"/>
        </w:tabs>
        <w:suppressAutoHyphens/>
        <w:ind w:left="0" w:firstLine="0"/>
        <w:jc w:val="both"/>
        <w:rPr>
          <w:b/>
        </w:rPr>
      </w:pPr>
      <w:r w:rsidRPr="007D4292">
        <w:rPr>
          <w:b/>
        </w:rPr>
        <w:t xml:space="preserve">Оценочные средства и технологии </w:t>
      </w:r>
    </w:p>
    <w:p w:rsidR="00066DF0" w:rsidRDefault="00066DF0" w:rsidP="00066DF0">
      <w:pPr>
        <w:ind w:left="284"/>
        <w:jc w:val="both"/>
        <w:pPrChange w:id="3" w:author="snow" w:date="2014-03-02T04:11:00Z">
          <w:pPr>
            <w:numPr>
              <w:numId w:val="7"/>
            </w:numPr>
            <w:ind w:left="1080" w:hanging="360"/>
            <w:jc w:val="both"/>
          </w:pPr>
        </w:pPrChange>
      </w:pPr>
      <w:ins w:id="4" w:author="snow" w:date="2013-12-11T13:14:00Z">
        <w:r w:rsidRPr="0007619B">
          <w:t xml:space="preserve">Промежуточное тестирование </w:t>
        </w:r>
      </w:ins>
    </w:p>
    <w:p w:rsidR="00066DF0" w:rsidRPr="0007619B" w:rsidRDefault="00066DF0" w:rsidP="00066DF0">
      <w:pPr>
        <w:ind w:left="284"/>
        <w:jc w:val="both"/>
        <w:rPr>
          <w:ins w:id="5" w:author="snow" w:date="2013-12-11T13:14:00Z"/>
        </w:rPr>
      </w:pPr>
      <w:r w:rsidRPr="00066DF0">
        <w:t>Демонстрация моделей и расчётов, выполненных в ходе лабораторных занятий</w:t>
      </w:r>
    </w:p>
    <w:p w:rsidR="00066DF0" w:rsidRPr="0007619B" w:rsidRDefault="00066DF0" w:rsidP="00066DF0">
      <w:pPr>
        <w:ind w:left="284"/>
        <w:jc w:val="both"/>
        <w:rPr>
          <w:ins w:id="6" w:author="snow" w:date="2013-12-11T13:14:00Z"/>
        </w:rPr>
        <w:pPrChange w:id="7" w:author="snow" w:date="2014-03-02T04:11:00Z">
          <w:pPr>
            <w:numPr>
              <w:numId w:val="7"/>
            </w:numPr>
            <w:ind w:left="1080" w:hanging="360"/>
            <w:jc w:val="both"/>
          </w:pPr>
        </w:pPrChange>
      </w:pPr>
      <w:r>
        <w:t>Ответы на контрольные вопросы при защите лабораторных работ</w:t>
      </w:r>
    </w:p>
    <w:p w:rsidR="00066DF0" w:rsidRPr="0007619B" w:rsidRDefault="00066DF0" w:rsidP="00066DF0">
      <w:pPr>
        <w:ind w:left="284"/>
        <w:jc w:val="both"/>
        <w:rPr>
          <w:ins w:id="8" w:author="snow" w:date="2013-12-11T13:14:00Z"/>
        </w:rPr>
        <w:pPrChange w:id="9" w:author="snow" w:date="2014-03-02T04:11:00Z">
          <w:pPr>
            <w:numPr>
              <w:numId w:val="7"/>
            </w:numPr>
            <w:ind w:left="1080" w:hanging="360"/>
            <w:jc w:val="both"/>
          </w:pPr>
        </w:pPrChange>
      </w:pPr>
      <w:ins w:id="10" w:author="snow" w:date="2013-12-11T13:14:00Z">
        <w:r w:rsidRPr="0007619B">
          <w:t>Экспресс-тестирование на лекции.</w:t>
        </w:r>
      </w:ins>
    </w:p>
    <w:p w:rsidR="00066DF0" w:rsidRPr="0007619B" w:rsidRDefault="00066DF0" w:rsidP="00066DF0">
      <w:pPr>
        <w:ind w:left="284"/>
        <w:jc w:val="both"/>
        <w:rPr>
          <w:ins w:id="11" w:author="snow" w:date="2013-12-11T13:14:00Z"/>
        </w:rPr>
        <w:pPrChange w:id="12" w:author="snow" w:date="2014-03-02T04:11:00Z">
          <w:pPr>
            <w:numPr>
              <w:numId w:val="7"/>
            </w:numPr>
            <w:ind w:left="1080" w:hanging="360"/>
            <w:jc w:val="both"/>
          </w:pPr>
        </w:pPrChange>
      </w:pPr>
      <w:ins w:id="13" w:author="snow" w:date="2014-03-02T11:42:00Z">
        <w:r w:rsidRPr="0007619B">
          <w:t>Зачёт</w:t>
        </w:r>
      </w:ins>
      <w:ins w:id="14" w:author="snow" w:date="2013-12-11T13:14:00Z">
        <w:r w:rsidRPr="0007619B">
          <w:t>.</w:t>
        </w:r>
      </w:ins>
    </w:p>
    <w:p w:rsidR="00066DF0" w:rsidRPr="007D4292" w:rsidRDefault="00066DF0" w:rsidP="00066DF0">
      <w:pPr>
        <w:tabs>
          <w:tab w:val="left" w:pos="0"/>
          <w:tab w:val="left" w:pos="284"/>
          <w:tab w:val="left" w:pos="1276"/>
        </w:tabs>
        <w:suppressAutoHyphens/>
        <w:jc w:val="both"/>
        <w:rPr>
          <w:b/>
        </w:rPr>
      </w:pPr>
    </w:p>
    <w:p w:rsidR="007E4B9A" w:rsidRPr="007D4292" w:rsidRDefault="007E4B9A" w:rsidP="007E4B9A">
      <w:pPr>
        <w:tabs>
          <w:tab w:val="left" w:pos="1134"/>
        </w:tabs>
        <w:suppressAutoHyphens/>
        <w:jc w:val="both"/>
        <w:rPr>
          <w:b/>
        </w:rPr>
      </w:pPr>
      <w:r w:rsidRPr="007D4292">
        <w:rPr>
          <w:b/>
        </w:rPr>
        <w:t>7. Рекомендуемое информационное обеспечение дисциплины</w:t>
      </w:r>
    </w:p>
    <w:p w:rsidR="007E4B9A" w:rsidRDefault="007E4B9A" w:rsidP="007E4B9A">
      <w:pPr>
        <w:pStyle w:val="kr"/>
        <w:ind w:firstLine="0"/>
      </w:pPr>
      <w:bookmarkStart w:id="15" w:name="_Toc432060228"/>
      <w:r w:rsidRPr="007D4292">
        <w:t>7.1. Основная литература</w:t>
      </w:r>
      <w:bookmarkEnd w:id="15"/>
    </w:p>
    <w:p w:rsidR="00066DF0" w:rsidRPr="00066DF0" w:rsidRDefault="00066DF0" w:rsidP="00066DF0">
      <w:pPr>
        <w:ind w:left="284"/>
        <w:jc w:val="both"/>
      </w:pPr>
      <w:r>
        <w:t xml:space="preserve">1. </w:t>
      </w:r>
      <w:r w:rsidRPr="00066DF0">
        <w:t>Гвоздева, Татьяна Вадимовна.</w:t>
      </w:r>
      <w:r w:rsidRPr="00066DF0">
        <w:tab/>
        <w:t>Проектирование информационных систем : учеб</w:t>
      </w:r>
      <w:proofErr w:type="gramStart"/>
      <w:r w:rsidRPr="00066DF0">
        <w:t>.</w:t>
      </w:r>
      <w:proofErr w:type="gramEnd"/>
      <w:r w:rsidRPr="00066DF0">
        <w:t xml:space="preserve"> </w:t>
      </w:r>
      <w:proofErr w:type="gramStart"/>
      <w:r w:rsidRPr="00066DF0">
        <w:t>п</w:t>
      </w:r>
      <w:proofErr w:type="gramEnd"/>
      <w:r w:rsidRPr="00066DF0">
        <w:t xml:space="preserve">особие по специальности "Прикладная информатика" / Т. В. Гвоздева, Б. А. </w:t>
      </w:r>
      <w:proofErr w:type="spellStart"/>
      <w:r w:rsidRPr="00066DF0">
        <w:t>Баллод</w:t>
      </w:r>
      <w:proofErr w:type="spellEnd"/>
      <w:r w:rsidRPr="00066DF0">
        <w:t>; науч. ред. Ф. Н. Ясинский. - Ростов н/Д</w:t>
      </w:r>
      <w:proofErr w:type="gramStart"/>
      <w:r w:rsidRPr="00066DF0">
        <w:t xml:space="preserve"> :</w:t>
      </w:r>
      <w:proofErr w:type="gramEnd"/>
      <w:r w:rsidRPr="00066DF0">
        <w:t xml:space="preserve"> Феникс, 2008. - 508 с.: ил. - (Высшее образование). - ISBN 978-5-222-14075-8: 197.25 р.</w:t>
      </w:r>
    </w:p>
    <w:p w:rsidR="00066DF0" w:rsidRPr="008B4840" w:rsidRDefault="00066DF0" w:rsidP="00066DF0">
      <w:pPr>
        <w:ind w:left="284"/>
        <w:jc w:val="both"/>
      </w:pPr>
      <w:r>
        <w:t>2. Куликова Любовь Леонидовна Проектирование информационных систем: лабораторный практикум / Л. Л. Куликова. – Иркутск</w:t>
      </w:r>
      <w:proofErr w:type="gramStart"/>
      <w:r>
        <w:t xml:space="preserve"> :</w:t>
      </w:r>
      <w:proofErr w:type="gramEnd"/>
      <w:r>
        <w:t xml:space="preserve"> </w:t>
      </w:r>
      <w:proofErr w:type="spellStart"/>
      <w:r>
        <w:t>ИрГТУ</w:t>
      </w:r>
      <w:proofErr w:type="spellEnd"/>
      <w:r>
        <w:t>, 2013. – 144 с.</w:t>
      </w:r>
      <w:proofErr w:type="gramStart"/>
      <w:r>
        <w:t xml:space="preserve"> :</w:t>
      </w:r>
      <w:proofErr w:type="gramEnd"/>
      <w:r>
        <w:t xml:space="preserve"> a-ил </w:t>
      </w:r>
    </w:p>
    <w:p w:rsidR="00066DF0" w:rsidRDefault="00066DF0" w:rsidP="00066DF0">
      <w:pPr>
        <w:ind w:left="349"/>
      </w:pPr>
      <w:r>
        <w:t>3. Коваленко Владимир Васильевич Проектирование информационных систем</w:t>
      </w:r>
      <w:proofErr w:type="gramStart"/>
      <w:r>
        <w:t xml:space="preserve"> :</w:t>
      </w:r>
      <w:proofErr w:type="gramEnd"/>
      <w:r>
        <w:t xml:space="preserve"> учебное пособие по специальности 080801 "Прикладная информатика (по областям применения)" / В. В. Коваленко. – Москва</w:t>
      </w:r>
      <w:proofErr w:type="gramStart"/>
      <w:r>
        <w:t xml:space="preserve"> :</w:t>
      </w:r>
      <w:proofErr w:type="gramEnd"/>
      <w:r>
        <w:t xml:space="preserve"> Форум, 2012. - 319 с.</w:t>
      </w:r>
      <w:proofErr w:type="gramStart"/>
      <w:r>
        <w:t xml:space="preserve"> :</w:t>
      </w:r>
      <w:proofErr w:type="gramEnd"/>
      <w:r>
        <w:t xml:space="preserve"> a-ил. - (Высшее </w:t>
      </w:r>
      <w:r>
        <w:lastRenderedPageBreak/>
        <w:t xml:space="preserve">образование) </w:t>
      </w:r>
    </w:p>
    <w:p w:rsidR="00066DF0" w:rsidRPr="007D4292" w:rsidRDefault="00066DF0" w:rsidP="00066DF0">
      <w:pPr>
        <w:tabs>
          <w:tab w:val="num" w:pos="284"/>
        </w:tabs>
        <w:ind w:left="284"/>
        <w:jc w:val="both"/>
      </w:pPr>
    </w:p>
    <w:p w:rsidR="007E4B9A" w:rsidRPr="007D4292" w:rsidRDefault="007E4B9A" w:rsidP="007E4B9A">
      <w:pPr>
        <w:pStyle w:val="2"/>
        <w:widowControl w:val="0"/>
        <w:suppressAutoHyphens/>
        <w:spacing w:after="0" w:line="240" w:lineRule="auto"/>
        <w:jc w:val="both"/>
        <w:rPr>
          <w:lang w:val="ru-RU"/>
        </w:rPr>
      </w:pPr>
      <w:r w:rsidRPr="007D4292">
        <w:t>7.2. Дополнительная литература</w:t>
      </w:r>
    </w:p>
    <w:p w:rsidR="00066DF0" w:rsidRPr="008B4840" w:rsidRDefault="00066DF0" w:rsidP="00066DF0">
      <w:pPr>
        <w:widowControl/>
        <w:ind w:left="349"/>
        <w:jc w:val="both"/>
        <w:rPr>
          <w:snapToGrid w:val="0"/>
        </w:rPr>
      </w:pPr>
      <w:r>
        <w:rPr>
          <w:snapToGrid w:val="0"/>
        </w:rPr>
        <w:t xml:space="preserve">1. </w:t>
      </w:r>
      <w:r w:rsidRPr="008B4840">
        <w:rPr>
          <w:snapToGrid w:val="0"/>
        </w:rPr>
        <w:t>Хетагуров Ярослав Афанасьевич</w:t>
      </w:r>
      <w:proofErr w:type="gramStart"/>
      <w:r w:rsidRPr="008B4840">
        <w:rPr>
          <w:snapToGrid w:val="0"/>
        </w:rPr>
        <w:t xml:space="preserve"> .</w:t>
      </w:r>
      <w:proofErr w:type="gramEnd"/>
      <w:r w:rsidRPr="008B4840">
        <w:rPr>
          <w:snapToGrid w:val="0"/>
        </w:rPr>
        <w:t xml:space="preserve"> Проектирование автоматизированных систем обработки информации и управления (АСОИУ) : учеб. для вузов по специальности "</w:t>
      </w:r>
      <w:proofErr w:type="spellStart"/>
      <w:r w:rsidRPr="008B4840">
        <w:rPr>
          <w:snapToGrid w:val="0"/>
        </w:rPr>
        <w:t>Автоматизир.система</w:t>
      </w:r>
      <w:proofErr w:type="spellEnd"/>
      <w:r w:rsidRPr="008B4840">
        <w:rPr>
          <w:snapToGrid w:val="0"/>
        </w:rPr>
        <w:t xml:space="preserve"> </w:t>
      </w:r>
      <w:proofErr w:type="spellStart"/>
      <w:r w:rsidRPr="008B4840">
        <w:rPr>
          <w:snapToGrid w:val="0"/>
        </w:rPr>
        <w:t>обраб</w:t>
      </w:r>
      <w:proofErr w:type="spellEnd"/>
      <w:r w:rsidRPr="008B4840">
        <w:rPr>
          <w:snapToGrid w:val="0"/>
        </w:rPr>
        <w:t>. информации и упр." ... / Я. А. Хетагуров. - М.</w:t>
      </w:r>
      <w:proofErr w:type="gramStart"/>
      <w:r w:rsidRPr="008B4840">
        <w:rPr>
          <w:snapToGrid w:val="0"/>
        </w:rPr>
        <w:t xml:space="preserve"> :</w:t>
      </w:r>
      <w:proofErr w:type="gramEnd"/>
      <w:r w:rsidRPr="008B4840">
        <w:rPr>
          <w:snapToGrid w:val="0"/>
        </w:rPr>
        <w:t xml:space="preserve"> </w:t>
      </w:r>
      <w:proofErr w:type="spellStart"/>
      <w:r w:rsidRPr="008B4840">
        <w:rPr>
          <w:snapToGrid w:val="0"/>
        </w:rPr>
        <w:t>Высш</w:t>
      </w:r>
      <w:proofErr w:type="spellEnd"/>
      <w:r w:rsidRPr="008B4840">
        <w:rPr>
          <w:snapToGrid w:val="0"/>
        </w:rPr>
        <w:t xml:space="preserve">. шк.,2006. - 222 с. : </w:t>
      </w:r>
    </w:p>
    <w:p w:rsidR="00066DF0" w:rsidRDefault="00066DF0" w:rsidP="00066DF0">
      <w:pPr>
        <w:suppressAutoHyphens/>
        <w:ind w:left="349"/>
        <w:jc w:val="both"/>
      </w:pPr>
      <w:r>
        <w:t xml:space="preserve">2. Соловьев Игорь Владимирович Проектирование информационных систем. Фундаментальный курс : учебное пособие для студентов </w:t>
      </w:r>
      <w:proofErr w:type="spellStart"/>
      <w:r>
        <w:t>высш</w:t>
      </w:r>
      <w:proofErr w:type="spellEnd"/>
      <w:r>
        <w:t>.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з</w:t>
      </w:r>
      <w:proofErr w:type="gramEnd"/>
      <w:r>
        <w:t>аведений, обучающихся по направлению подготовки 230200 - "Информационные системы" / И. В. Соловьев, А. А. Майоров. - Москва</w:t>
      </w:r>
      <w:proofErr w:type="gramStart"/>
      <w:r>
        <w:t xml:space="preserve"> :</w:t>
      </w:r>
      <w:proofErr w:type="gramEnd"/>
      <w:r>
        <w:t xml:space="preserve"> Академический Проект, 2009. - 397,[1] с.</w:t>
      </w:r>
      <w:proofErr w:type="gramStart"/>
      <w:r>
        <w:t xml:space="preserve"> :</w:t>
      </w:r>
      <w:proofErr w:type="gramEnd"/>
      <w:r>
        <w:t xml:space="preserve"> a-ил. </w:t>
      </w:r>
    </w:p>
    <w:p w:rsidR="007E4B9A" w:rsidRDefault="007E4B9A" w:rsidP="007E4B9A">
      <w:pPr>
        <w:suppressAutoHyphens/>
        <w:ind w:firstLine="435"/>
        <w:jc w:val="both"/>
        <w:rPr>
          <w:i/>
        </w:rPr>
      </w:pPr>
    </w:p>
    <w:p w:rsidR="007E4B9A" w:rsidRDefault="007E4B9A" w:rsidP="007E4B9A">
      <w:pPr>
        <w:suppressAutoHyphens/>
        <w:jc w:val="both"/>
      </w:pPr>
      <w:r w:rsidRPr="007D4292">
        <w:t>7.3. Электронные образовательные ресурсы</w:t>
      </w:r>
    </w:p>
    <w:p w:rsidR="00066DF0" w:rsidRPr="00066DF0" w:rsidRDefault="00066DF0" w:rsidP="007E4B9A">
      <w:pPr>
        <w:suppressAutoHyphens/>
        <w:jc w:val="both"/>
        <w:rPr>
          <w:i/>
        </w:rPr>
      </w:pPr>
      <w:r w:rsidRPr="00066DF0">
        <w:t xml:space="preserve">Сетевой диск кафедры </w:t>
      </w:r>
      <w:proofErr w:type="gramStart"/>
      <w:r w:rsidRPr="00066DF0">
        <w:t>ВТ</w:t>
      </w:r>
      <w:proofErr w:type="gramEnd"/>
    </w:p>
    <w:p w:rsidR="007E4B9A" w:rsidRPr="007D4292" w:rsidRDefault="007E4B9A" w:rsidP="007E4B9A">
      <w:pPr>
        <w:suppressAutoHyphens/>
        <w:jc w:val="both"/>
      </w:pPr>
      <w:r w:rsidRPr="007D4292">
        <w:t>7.4. Ресурсы сети Интернет</w:t>
      </w:r>
    </w:p>
    <w:p w:rsidR="00066DF0" w:rsidRPr="00066DF0" w:rsidRDefault="00066DF0" w:rsidP="00066DF0">
      <w:pPr>
        <w:pStyle w:val="11"/>
        <w:ind w:left="1440"/>
        <w:jc w:val="both"/>
      </w:pPr>
      <w:r w:rsidRPr="00066DF0">
        <w:rPr>
          <w:lang w:val="en-US"/>
        </w:rPr>
        <w:t>http//:www.osp.ru</w:t>
      </w:r>
    </w:p>
    <w:p w:rsidR="00066DF0" w:rsidRPr="00066DF0" w:rsidRDefault="00066DF0" w:rsidP="00066DF0">
      <w:pPr>
        <w:pStyle w:val="11"/>
        <w:ind w:left="1440"/>
      </w:pPr>
      <w:r w:rsidRPr="00066DF0">
        <w:rPr>
          <w:lang w:val="en-US"/>
        </w:rPr>
        <w:t>http//:www.cfin.ru</w:t>
      </w:r>
    </w:p>
    <w:p w:rsidR="00066DF0" w:rsidRPr="00066DF0" w:rsidRDefault="00066DF0" w:rsidP="00066DF0">
      <w:pPr>
        <w:pStyle w:val="11"/>
        <w:ind w:left="1440"/>
        <w:rPr>
          <w:lang w:val="en-US"/>
        </w:rPr>
      </w:pPr>
      <w:r w:rsidRPr="00066DF0">
        <w:rPr>
          <w:lang w:val="en-US"/>
        </w:rPr>
        <w:t>http//:www.ituit.ru</w:t>
      </w:r>
    </w:p>
    <w:p w:rsidR="00066DF0" w:rsidRPr="00066DF0" w:rsidRDefault="00066DF0" w:rsidP="00066DF0">
      <w:pPr>
        <w:pStyle w:val="11"/>
        <w:ind w:left="1440"/>
      </w:pPr>
      <w:r w:rsidRPr="00066DF0">
        <w:rPr>
          <w:lang w:val="en-US"/>
        </w:rPr>
        <w:t>http//:www.finexpert.ru</w:t>
      </w:r>
    </w:p>
    <w:p w:rsidR="0048075F" w:rsidRPr="00066DF0" w:rsidRDefault="0048075F" w:rsidP="00066DF0"/>
    <w:sectPr w:rsidR="0048075F" w:rsidRPr="00066D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44A5B"/>
    <w:multiLevelType w:val="hybridMultilevel"/>
    <w:tmpl w:val="F8D2585E"/>
    <w:lvl w:ilvl="0" w:tplc="0419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A7A75A5"/>
    <w:multiLevelType w:val="hybridMultilevel"/>
    <w:tmpl w:val="2866320C"/>
    <w:lvl w:ilvl="0" w:tplc="1818D356">
      <w:start w:val="6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1AA27C9B"/>
    <w:multiLevelType w:val="singleLevel"/>
    <w:tmpl w:val="041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">
    <w:nsid w:val="243D5F49"/>
    <w:multiLevelType w:val="hybridMultilevel"/>
    <w:tmpl w:val="757A64E0"/>
    <w:lvl w:ilvl="0" w:tplc="6CB0333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0D66A3"/>
    <w:multiLevelType w:val="singleLevel"/>
    <w:tmpl w:val="041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</w:abstractNum>
  <w:abstractNum w:abstractNumId="5">
    <w:nsid w:val="2FF3343F"/>
    <w:multiLevelType w:val="hybridMultilevel"/>
    <w:tmpl w:val="906022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EA449ED"/>
    <w:multiLevelType w:val="hybridMultilevel"/>
    <w:tmpl w:val="832E0AF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FFF7319"/>
    <w:multiLevelType w:val="hybridMultilevel"/>
    <w:tmpl w:val="A7E6982C"/>
    <w:lvl w:ilvl="0" w:tplc="DF0A108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6E351EC"/>
    <w:multiLevelType w:val="hybridMultilevel"/>
    <w:tmpl w:val="3656E0D8"/>
    <w:lvl w:ilvl="0" w:tplc="DF0A108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10E6580"/>
    <w:multiLevelType w:val="singleLevel"/>
    <w:tmpl w:val="041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10">
    <w:nsid w:val="784B37A1"/>
    <w:multiLevelType w:val="hybridMultilevel"/>
    <w:tmpl w:val="BC6278F0"/>
    <w:lvl w:ilvl="0" w:tplc="DF0A108E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>
    <w:nsid w:val="7D1D06CC"/>
    <w:multiLevelType w:val="multilevel"/>
    <w:tmpl w:val="F384D34C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2"/>
  </w:num>
  <w:num w:numId="5">
    <w:abstractNumId w:val="7"/>
  </w:num>
  <w:num w:numId="6">
    <w:abstractNumId w:val="10"/>
  </w:num>
  <w:num w:numId="7">
    <w:abstractNumId w:val="8"/>
  </w:num>
  <w:num w:numId="8">
    <w:abstractNumId w:val="11"/>
  </w:num>
  <w:num w:numId="9">
    <w:abstractNumId w:val="1"/>
  </w:num>
  <w:num w:numId="10">
    <w:abstractNumId w:val="6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B9A"/>
    <w:rsid w:val="00066DF0"/>
    <w:rsid w:val="00191649"/>
    <w:rsid w:val="004521BE"/>
    <w:rsid w:val="0048075F"/>
    <w:rsid w:val="00781F65"/>
    <w:rsid w:val="007E4B9A"/>
    <w:rsid w:val="00995635"/>
    <w:rsid w:val="009B2800"/>
    <w:rsid w:val="00A82191"/>
    <w:rsid w:val="00C218EB"/>
    <w:rsid w:val="00E3402A"/>
    <w:rsid w:val="00E4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9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E4B9A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6">
    <w:name w:val="heading 6"/>
    <w:basedOn w:val="a"/>
    <w:next w:val="a"/>
    <w:link w:val="60"/>
    <w:semiHidden/>
    <w:unhideWhenUsed/>
    <w:qFormat/>
    <w:rsid w:val="004521BE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6"/>
    <w:next w:val="a0"/>
    <w:link w:val="70"/>
    <w:uiPriority w:val="99"/>
    <w:qFormat/>
    <w:rsid w:val="004521BE"/>
    <w:pPr>
      <w:keepNext/>
      <w:widowControl/>
      <w:autoSpaceDE/>
      <w:autoSpaceDN/>
      <w:adjustRightInd/>
      <w:spacing w:before="120"/>
      <w:ind w:left="2200" w:hanging="480"/>
      <w:jc w:val="both"/>
      <w:outlineLvl w:val="6"/>
    </w:pPr>
    <w:rPr>
      <w:rFonts w:ascii="Times New Roman" w:hAnsi="Times New Roman"/>
      <w:kern w:val="24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2">
    <w:name w:val="Body Text 2"/>
    <w:basedOn w:val="a"/>
    <w:link w:val="20"/>
    <w:rsid w:val="007E4B9A"/>
    <w:pPr>
      <w:widowControl/>
      <w:autoSpaceDE/>
      <w:autoSpaceDN/>
      <w:adjustRightInd/>
      <w:spacing w:after="120" w:line="480" w:lineRule="auto"/>
    </w:pPr>
    <w:rPr>
      <w:lang w:val="x-none" w:eastAsia="x-none"/>
    </w:rPr>
  </w:style>
  <w:style w:type="character" w:customStyle="1" w:styleId="20">
    <w:name w:val="Основной текст 2 Знак"/>
    <w:link w:val="2"/>
    <w:rsid w:val="007E4B9A"/>
    <w:rPr>
      <w:sz w:val="24"/>
      <w:szCs w:val="24"/>
      <w:lang w:val="x-none" w:eastAsia="x-none" w:bidi="ar-SA"/>
    </w:rPr>
  </w:style>
  <w:style w:type="paragraph" w:customStyle="1" w:styleId="kr">
    <w:name w:val="kr_обычный"/>
    <w:basedOn w:val="a"/>
    <w:qFormat/>
    <w:rsid w:val="007E4B9A"/>
    <w:pPr>
      <w:widowControl/>
      <w:autoSpaceDE/>
      <w:autoSpaceDN/>
      <w:adjustRightInd/>
      <w:ind w:firstLine="720"/>
      <w:contextualSpacing/>
      <w:jc w:val="both"/>
    </w:pPr>
    <w:rPr>
      <w:lang w:eastAsia="en-US" w:bidi="en-US"/>
    </w:rPr>
  </w:style>
  <w:style w:type="paragraph" w:styleId="a0">
    <w:name w:val="Body Text"/>
    <w:basedOn w:val="a"/>
    <w:link w:val="a4"/>
    <w:rsid w:val="00191649"/>
    <w:pPr>
      <w:spacing w:after="120"/>
    </w:pPr>
  </w:style>
  <w:style w:type="character" w:customStyle="1" w:styleId="a4">
    <w:name w:val="Основной текст Знак"/>
    <w:link w:val="a0"/>
    <w:rsid w:val="00191649"/>
    <w:rPr>
      <w:sz w:val="24"/>
      <w:szCs w:val="24"/>
    </w:rPr>
  </w:style>
  <w:style w:type="paragraph" w:styleId="a5">
    <w:name w:val="List Paragraph"/>
    <w:basedOn w:val="a"/>
    <w:uiPriority w:val="34"/>
    <w:qFormat/>
    <w:rsid w:val="00191649"/>
    <w:pPr>
      <w:widowControl/>
      <w:autoSpaceDE/>
      <w:autoSpaceDN/>
      <w:adjustRightInd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21">
    <w:name w:val="Основной текст с отступом 21"/>
    <w:basedOn w:val="a"/>
    <w:uiPriority w:val="99"/>
    <w:rsid w:val="00191649"/>
    <w:pPr>
      <w:widowControl/>
      <w:autoSpaceDE/>
      <w:autoSpaceDN/>
      <w:adjustRightInd/>
      <w:ind w:firstLine="709"/>
      <w:jc w:val="both"/>
    </w:pPr>
    <w:rPr>
      <w:sz w:val="28"/>
      <w:szCs w:val="28"/>
    </w:rPr>
  </w:style>
  <w:style w:type="paragraph" w:styleId="a6">
    <w:name w:val="Revision"/>
    <w:hidden/>
    <w:uiPriority w:val="99"/>
    <w:semiHidden/>
    <w:rsid w:val="00C218EB"/>
    <w:rPr>
      <w:sz w:val="24"/>
      <w:szCs w:val="24"/>
    </w:rPr>
  </w:style>
  <w:style w:type="paragraph" w:styleId="a7">
    <w:name w:val="Balloon Text"/>
    <w:basedOn w:val="a"/>
    <w:link w:val="a8"/>
    <w:rsid w:val="00C218EB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rsid w:val="00C218EB"/>
    <w:rPr>
      <w:rFonts w:ascii="Tahoma" w:hAnsi="Tahoma" w:cs="Tahoma"/>
      <w:sz w:val="16"/>
      <w:szCs w:val="16"/>
    </w:rPr>
  </w:style>
  <w:style w:type="paragraph" w:customStyle="1" w:styleId="Normal1">
    <w:name w:val="Normal1"/>
    <w:uiPriority w:val="99"/>
    <w:rsid w:val="004521BE"/>
    <w:pPr>
      <w:spacing w:before="100" w:after="100"/>
    </w:pPr>
    <w:rPr>
      <w:sz w:val="24"/>
      <w:szCs w:val="24"/>
    </w:rPr>
  </w:style>
  <w:style w:type="paragraph" w:styleId="a9">
    <w:name w:val="Normal (Web)"/>
    <w:basedOn w:val="a"/>
    <w:rsid w:val="004521BE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project">
    <w:name w:val="project"/>
    <w:basedOn w:val="a"/>
    <w:rsid w:val="004521BE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70">
    <w:name w:val="Заголовок 7 Знак"/>
    <w:link w:val="7"/>
    <w:uiPriority w:val="99"/>
    <w:rsid w:val="004521BE"/>
    <w:rPr>
      <w:b/>
      <w:bCs/>
      <w:kern w:val="24"/>
      <w:sz w:val="24"/>
      <w:szCs w:val="24"/>
    </w:rPr>
  </w:style>
  <w:style w:type="paragraph" w:styleId="aa">
    <w:name w:val="caption"/>
    <w:basedOn w:val="a"/>
    <w:next w:val="a"/>
    <w:uiPriority w:val="99"/>
    <w:qFormat/>
    <w:rsid w:val="004521BE"/>
    <w:pPr>
      <w:widowControl/>
      <w:autoSpaceDE/>
      <w:autoSpaceDN/>
      <w:adjustRightInd/>
      <w:ind w:firstLine="567"/>
      <w:jc w:val="center"/>
    </w:pPr>
    <w:rPr>
      <w:b/>
      <w:bCs/>
      <w:sz w:val="32"/>
      <w:szCs w:val="32"/>
    </w:rPr>
  </w:style>
  <w:style w:type="character" w:customStyle="1" w:styleId="60">
    <w:name w:val="Заголовок 6 Знак"/>
    <w:link w:val="6"/>
    <w:semiHidden/>
    <w:rsid w:val="004521BE"/>
    <w:rPr>
      <w:rFonts w:ascii="Calibri" w:eastAsia="Times New Roman" w:hAnsi="Calibri" w:cs="Times New Roman"/>
      <w:b/>
      <w:bCs/>
      <w:sz w:val="22"/>
      <w:szCs w:val="22"/>
    </w:rPr>
  </w:style>
  <w:style w:type="paragraph" w:customStyle="1" w:styleId="1">
    <w:name w:val="Обычный1"/>
    <w:rsid w:val="00066DF0"/>
    <w:pPr>
      <w:spacing w:before="100" w:after="100"/>
    </w:pPr>
    <w:rPr>
      <w:snapToGrid w:val="0"/>
      <w:sz w:val="24"/>
    </w:rPr>
  </w:style>
  <w:style w:type="paragraph" w:customStyle="1" w:styleId="11">
    <w:name w:val="Обычный11"/>
    <w:rsid w:val="00066DF0"/>
    <w:pPr>
      <w:spacing w:before="100" w:after="100"/>
    </w:pPr>
    <w:rPr>
      <w:rFonts w:eastAsia="Calibr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9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E4B9A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6">
    <w:name w:val="heading 6"/>
    <w:basedOn w:val="a"/>
    <w:next w:val="a"/>
    <w:link w:val="60"/>
    <w:semiHidden/>
    <w:unhideWhenUsed/>
    <w:qFormat/>
    <w:rsid w:val="004521BE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6"/>
    <w:next w:val="a0"/>
    <w:link w:val="70"/>
    <w:uiPriority w:val="99"/>
    <w:qFormat/>
    <w:rsid w:val="004521BE"/>
    <w:pPr>
      <w:keepNext/>
      <w:widowControl/>
      <w:autoSpaceDE/>
      <w:autoSpaceDN/>
      <w:adjustRightInd/>
      <w:spacing w:before="120"/>
      <w:ind w:left="2200" w:hanging="480"/>
      <w:jc w:val="both"/>
      <w:outlineLvl w:val="6"/>
    </w:pPr>
    <w:rPr>
      <w:rFonts w:ascii="Times New Roman" w:hAnsi="Times New Roman"/>
      <w:kern w:val="24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2">
    <w:name w:val="Body Text 2"/>
    <w:basedOn w:val="a"/>
    <w:link w:val="20"/>
    <w:rsid w:val="007E4B9A"/>
    <w:pPr>
      <w:widowControl/>
      <w:autoSpaceDE/>
      <w:autoSpaceDN/>
      <w:adjustRightInd/>
      <w:spacing w:after="120" w:line="480" w:lineRule="auto"/>
    </w:pPr>
    <w:rPr>
      <w:lang w:val="x-none" w:eastAsia="x-none"/>
    </w:rPr>
  </w:style>
  <w:style w:type="character" w:customStyle="1" w:styleId="20">
    <w:name w:val="Основной текст 2 Знак"/>
    <w:link w:val="2"/>
    <w:rsid w:val="007E4B9A"/>
    <w:rPr>
      <w:sz w:val="24"/>
      <w:szCs w:val="24"/>
      <w:lang w:val="x-none" w:eastAsia="x-none" w:bidi="ar-SA"/>
    </w:rPr>
  </w:style>
  <w:style w:type="paragraph" w:customStyle="1" w:styleId="kr">
    <w:name w:val="kr_обычный"/>
    <w:basedOn w:val="a"/>
    <w:qFormat/>
    <w:rsid w:val="007E4B9A"/>
    <w:pPr>
      <w:widowControl/>
      <w:autoSpaceDE/>
      <w:autoSpaceDN/>
      <w:adjustRightInd/>
      <w:ind w:firstLine="720"/>
      <w:contextualSpacing/>
      <w:jc w:val="both"/>
    </w:pPr>
    <w:rPr>
      <w:lang w:eastAsia="en-US" w:bidi="en-US"/>
    </w:rPr>
  </w:style>
  <w:style w:type="paragraph" w:styleId="a0">
    <w:name w:val="Body Text"/>
    <w:basedOn w:val="a"/>
    <w:link w:val="a4"/>
    <w:rsid w:val="00191649"/>
    <w:pPr>
      <w:spacing w:after="120"/>
    </w:pPr>
  </w:style>
  <w:style w:type="character" w:customStyle="1" w:styleId="a4">
    <w:name w:val="Основной текст Знак"/>
    <w:link w:val="a0"/>
    <w:rsid w:val="00191649"/>
    <w:rPr>
      <w:sz w:val="24"/>
      <w:szCs w:val="24"/>
    </w:rPr>
  </w:style>
  <w:style w:type="paragraph" w:styleId="a5">
    <w:name w:val="List Paragraph"/>
    <w:basedOn w:val="a"/>
    <w:uiPriority w:val="34"/>
    <w:qFormat/>
    <w:rsid w:val="00191649"/>
    <w:pPr>
      <w:widowControl/>
      <w:autoSpaceDE/>
      <w:autoSpaceDN/>
      <w:adjustRightInd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21">
    <w:name w:val="Основной текст с отступом 21"/>
    <w:basedOn w:val="a"/>
    <w:uiPriority w:val="99"/>
    <w:rsid w:val="00191649"/>
    <w:pPr>
      <w:widowControl/>
      <w:autoSpaceDE/>
      <w:autoSpaceDN/>
      <w:adjustRightInd/>
      <w:ind w:firstLine="709"/>
      <w:jc w:val="both"/>
    </w:pPr>
    <w:rPr>
      <w:sz w:val="28"/>
      <w:szCs w:val="28"/>
    </w:rPr>
  </w:style>
  <w:style w:type="paragraph" w:styleId="a6">
    <w:name w:val="Revision"/>
    <w:hidden/>
    <w:uiPriority w:val="99"/>
    <w:semiHidden/>
    <w:rsid w:val="00C218EB"/>
    <w:rPr>
      <w:sz w:val="24"/>
      <w:szCs w:val="24"/>
    </w:rPr>
  </w:style>
  <w:style w:type="paragraph" w:styleId="a7">
    <w:name w:val="Balloon Text"/>
    <w:basedOn w:val="a"/>
    <w:link w:val="a8"/>
    <w:rsid w:val="00C218EB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rsid w:val="00C218EB"/>
    <w:rPr>
      <w:rFonts w:ascii="Tahoma" w:hAnsi="Tahoma" w:cs="Tahoma"/>
      <w:sz w:val="16"/>
      <w:szCs w:val="16"/>
    </w:rPr>
  </w:style>
  <w:style w:type="paragraph" w:customStyle="1" w:styleId="Normal1">
    <w:name w:val="Normal1"/>
    <w:uiPriority w:val="99"/>
    <w:rsid w:val="004521BE"/>
    <w:pPr>
      <w:spacing w:before="100" w:after="100"/>
    </w:pPr>
    <w:rPr>
      <w:sz w:val="24"/>
      <w:szCs w:val="24"/>
    </w:rPr>
  </w:style>
  <w:style w:type="paragraph" w:styleId="a9">
    <w:name w:val="Normal (Web)"/>
    <w:basedOn w:val="a"/>
    <w:rsid w:val="004521BE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project">
    <w:name w:val="project"/>
    <w:basedOn w:val="a"/>
    <w:rsid w:val="004521BE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70">
    <w:name w:val="Заголовок 7 Знак"/>
    <w:link w:val="7"/>
    <w:uiPriority w:val="99"/>
    <w:rsid w:val="004521BE"/>
    <w:rPr>
      <w:b/>
      <w:bCs/>
      <w:kern w:val="24"/>
      <w:sz w:val="24"/>
      <w:szCs w:val="24"/>
    </w:rPr>
  </w:style>
  <w:style w:type="paragraph" w:styleId="aa">
    <w:name w:val="caption"/>
    <w:basedOn w:val="a"/>
    <w:next w:val="a"/>
    <w:uiPriority w:val="99"/>
    <w:qFormat/>
    <w:rsid w:val="004521BE"/>
    <w:pPr>
      <w:widowControl/>
      <w:autoSpaceDE/>
      <w:autoSpaceDN/>
      <w:adjustRightInd/>
      <w:ind w:firstLine="567"/>
      <w:jc w:val="center"/>
    </w:pPr>
    <w:rPr>
      <w:b/>
      <w:bCs/>
      <w:sz w:val="32"/>
      <w:szCs w:val="32"/>
    </w:rPr>
  </w:style>
  <w:style w:type="character" w:customStyle="1" w:styleId="60">
    <w:name w:val="Заголовок 6 Знак"/>
    <w:link w:val="6"/>
    <w:semiHidden/>
    <w:rsid w:val="004521BE"/>
    <w:rPr>
      <w:rFonts w:ascii="Calibri" w:eastAsia="Times New Roman" w:hAnsi="Calibri" w:cs="Times New Roman"/>
      <w:b/>
      <w:bCs/>
      <w:sz w:val="22"/>
      <w:szCs w:val="22"/>
    </w:rPr>
  </w:style>
  <w:style w:type="paragraph" w:customStyle="1" w:styleId="1">
    <w:name w:val="Обычный1"/>
    <w:rsid w:val="00066DF0"/>
    <w:pPr>
      <w:spacing w:before="100" w:after="100"/>
    </w:pPr>
    <w:rPr>
      <w:snapToGrid w:val="0"/>
      <w:sz w:val="24"/>
    </w:rPr>
  </w:style>
  <w:style w:type="paragraph" w:customStyle="1" w:styleId="11">
    <w:name w:val="Обычный11"/>
    <w:rsid w:val="00066DF0"/>
    <w:pPr>
      <w:spacing w:before="100" w:after="100"/>
    </w:pPr>
    <w:rPr>
      <w:rFonts w:eastAsia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9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1761</Words>
  <Characters>10040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АННОТАЦИЯ</vt:lpstr>
    </vt:vector>
  </TitlesOfParts>
  <Company>SPecialiST RePack</Company>
  <LinksUpToDate>false</LinksUpToDate>
  <CharactersWithSpaces>11778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АННОТАЦИЯ</dc:title>
  <dc:subject/>
  <dc:creator>user</dc:creator>
  <cp:keywords/>
  <cp:lastModifiedBy>e</cp:lastModifiedBy>
  <cp:revision>2</cp:revision>
  <dcterms:created xsi:type="dcterms:W3CDTF">2016-08-28T14:55:00Z</dcterms:created>
  <dcterms:modified xsi:type="dcterms:W3CDTF">2016-08-28T14:55:00Z</dcterms:modified>
</cp:coreProperties>
</file>