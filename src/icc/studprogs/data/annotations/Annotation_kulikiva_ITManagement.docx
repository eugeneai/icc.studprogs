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9A" w:rsidRPr="003669A6" w:rsidRDefault="007E4B9A" w:rsidP="007E4B9A">
      <w:pPr>
        <w:suppressAutoHyphens/>
        <w:jc w:val="center"/>
        <w:rPr>
          <w:sz w:val="28"/>
          <w:szCs w:val="28"/>
        </w:rPr>
      </w:pPr>
      <w:bookmarkStart w:id="0" w:name="_GoBack"/>
      <w:bookmarkEnd w:id="0"/>
      <w:r w:rsidRPr="003669A6">
        <w:rPr>
          <w:sz w:val="28"/>
          <w:szCs w:val="28"/>
        </w:rPr>
        <w:t>АННОТАЦИЯ</w:t>
      </w:r>
    </w:p>
    <w:p w:rsidR="007E4B9A" w:rsidRDefault="007E4B9A" w:rsidP="007E4B9A">
      <w:pPr>
        <w:suppressAutoHyphens/>
        <w:jc w:val="center"/>
        <w:rPr>
          <w:sz w:val="28"/>
          <w:szCs w:val="28"/>
        </w:rPr>
      </w:pPr>
      <w:r w:rsidRPr="003669A6">
        <w:rPr>
          <w:sz w:val="28"/>
          <w:szCs w:val="28"/>
        </w:rPr>
        <w:t>РАБОЧЕЙ ПРОГРАММЫ</w:t>
      </w:r>
      <w:r>
        <w:rPr>
          <w:sz w:val="28"/>
          <w:szCs w:val="28"/>
        </w:rPr>
        <w:t xml:space="preserve"> ДИСЦИПЛИНЫ</w:t>
      </w:r>
    </w:p>
    <w:p w:rsidR="00191649" w:rsidRPr="003669A6" w:rsidRDefault="00191649" w:rsidP="007E4B9A">
      <w:pPr>
        <w:suppressAutoHyphens/>
        <w:jc w:val="center"/>
        <w:rPr>
          <w:sz w:val="28"/>
          <w:szCs w:val="28"/>
        </w:rPr>
      </w:pPr>
    </w:p>
    <w:p w:rsidR="00191649" w:rsidRPr="00CD2E4B" w:rsidRDefault="00CD2E4B" w:rsidP="00191649">
      <w:pPr>
        <w:keepNext/>
        <w:keepLines/>
        <w:jc w:val="center"/>
        <w:rPr>
          <w:b/>
          <w:bCs/>
          <w:sz w:val="28"/>
          <w:szCs w:val="28"/>
        </w:rPr>
      </w:pPr>
      <w:r>
        <w:rPr>
          <w:b/>
          <w:bCs/>
        </w:rPr>
        <w:t>Основы</w:t>
      </w:r>
      <w:r>
        <w:rPr>
          <w:b/>
          <w:bCs/>
          <w:lang w:val="en-US"/>
        </w:rPr>
        <w:t xml:space="preserve"> IT</w:t>
      </w:r>
      <w:r>
        <w:rPr>
          <w:b/>
          <w:bCs/>
        </w:rPr>
        <w:t>-менеджмента</w:t>
      </w:r>
    </w:p>
    <w:p w:rsidR="007E4B9A" w:rsidRPr="007D4292" w:rsidRDefault="00191649" w:rsidP="007E4B9A">
      <w:pPr>
        <w:suppressAutoHyphens/>
        <w:jc w:val="center"/>
        <w:rPr>
          <w:vertAlign w:val="superscript"/>
        </w:rPr>
      </w:pPr>
      <w:r w:rsidRPr="007D4292">
        <w:rPr>
          <w:vertAlign w:val="superscript"/>
        </w:rPr>
        <w:t xml:space="preserve"> </w:t>
      </w:r>
      <w:r w:rsidR="007E4B9A" w:rsidRPr="007D4292">
        <w:rPr>
          <w:vertAlign w:val="superscript"/>
        </w:rPr>
        <w:t>(наименование дисциплины)</w:t>
      </w:r>
    </w:p>
    <w:p w:rsidR="007E4B9A" w:rsidRPr="004B69B1" w:rsidRDefault="007E4B9A" w:rsidP="007E4B9A">
      <w:pPr>
        <w:suppressAutoHyphens/>
        <w:ind w:left="4245" w:hanging="4245"/>
        <w:jc w:val="both"/>
      </w:pPr>
      <w:r w:rsidRPr="004B69B1">
        <w:t>Направление подготовки/специальность высшего образования:</w:t>
      </w:r>
    </w:p>
    <w:p w:rsidR="00191649" w:rsidRPr="00191649" w:rsidRDefault="00191649" w:rsidP="00191649">
      <w:pPr>
        <w:jc w:val="both"/>
        <w:rPr>
          <w:b/>
          <w:bCs/>
        </w:rPr>
      </w:pPr>
      <w:r w:rsidRPr="00191649">
        <w:rPr>
          <w:b/>
          <w:bCs/>
        </w:rPr>
        <w:t>230100 «Информатика и вычислительная техника»</w:t>
      </w:r>
    </w:p>
    <w:p w:rsidR="007E4B9A" w:rsidRPr="004B69B1" w:rsidRDefault="007E4B9A" w:rsidP="007E4B9A">
      <w:pPr>
        <w:suppressAutoHyphens/>
        <w:ind w:left="4245" w:hanging="4245"/>
        <w:jc w:val="both"/>
        <w:rPr>
          <w:b/>
        </w:rPr>
      </w:pPr>
      <w:r w:rsidRPr="004B69B1">
        <w:rPr>
          <w:b/>
        </w:rPr>
        <w:t>______________________________________________________________</w:t>
      </w:r>
      <w:r>
        <w:rPr>
          <w:b/>
        </w:rPr>
        <w:t>________</w:t>
      </w:r>
      <w:r w:rsidRPr="004B69B1">
        <w:rPr>
          <w:b/>
        </w:rPr>
        <w:t>___</w:t>
      </w:r>
    </w:p>
    <w:p w:rsidR="007E4B9A" w:rsidRPr="007D4292" w:rsidRDefault="007E4B9A" w:rsidP="007E4B9A">
      <w:pPr>
        <w:suppressAutoHyphens/>
        <w:ind w:left="4245" w:hanging="4245"/>
        <w:jc w:val="center"/>
        <w:rPr>
          <w:vertAlign w:val="superscript"/>
        </w:rPr>
      </w:pPr>
      <w:r w:rsidRPr="007D4292">
        <w:rPr>
          <w:vertAlign w:val="superscript"/>
        </w:rPr>
        <w:t>(код и наименование направления подготовки/специальности)</w:t>
      </w:r>
    </w:p>
    <w:p w:rsidR="007E4B9A" w:rsidRPr="004B69B1" w:rsidRDefault="007E4B9A" w:rsidP="007E4B9A">
      <w:pPr>
        <w:suppressAutoHyphens/>
        <w:ind w:left="4320" w:hanging="4320"/>
        <w:jc w:val="both"/>
      </w:pPr>
      <w:r w:rsidRPr="004B69B1">
        <w:t xml:space="preserve">Программа </w:t>
      </w:r>
      <w:proofErr w:type="spellStart"/>
      <w:r w:rsidRPr="004B69B1">
        <w:t>бакалавриата</w:t>
      </w:r>
      <w:proofErr w:type="spellEnd"/>
      <w:r w:rsidRPr="004B69B1">
        <w:t>/магистратуры/</w:t>
      </w:r>
      <w:proofErr w:type="spellStart"/>
      <w:r w:rsidRPr="004B69B1">
        <w:t>специалитета</w:t>
      </w:r>
      <w:proofErr w:type="spellEnd"/>
      <w:r w:rsidRPr="004B69B1">
        <w:t>:</w:t>
      </w:r>
    </w:p>
    <w:p w:rsidR="00191649" w:rsidRPr="005615B9" w:rsidRDefault="00191649" w:rsidP="00191649">
      <w:pPr>
        <w:jc w:val="both"/>
        <w:rPr>
          <w:b/>
          <w:bCs/>
        </w:rPr>
      </w:pPr>
      <w:r w:rsidRPr="005615B9">
        <w:rPr>
          <w:b/>
          <w:bCs/>
        </w:rPr>
        <w:t>230101 «Вычислительные машины, комплексы, системы и сети»</w:t>
      </w:r>
    </w:p>
    <w:p w:rsidR="007E4B9A" w:rsidRPr="004B69B1" w:rsidRDefault="007E4B9A" w:rsidP="007E4B9A">
      <w:pPr>
        <w:suppressAutoHyphens/>
        <w:ind w:left="4320" w:hanging="4320"/>
        <w:jc w:val="both"/>
      </w:pPr>
      <w:r w:rsidRPr="004B69B1">
        <w:t>________________________________________________________________</w:t>
      </w:r>
      <w:r>
        <w:t>_____</w:t>
      </w:r>
      <w:r w:rsidRPr="004B69B1">
        <w:t>____</w:t>
      </w:r>
    </w:p>
    <w:p w:rsidR="007E4B9A" w:rsidRPr="007D4292" w:rsidRDefault="007E4B9A" w:rsidP="007E4B9A">
      <w:pPr>
        <w:suppressAutoHyphens/>
        <w:jc w:val="center"/>
        <w:rPr>
          <w:vertAlign w:val="superscript"/>
        </w:rPr>
      </w:pPr>
      <w:r w:rsidRPr="007D4292">
        <w:rPr>
          <w:vertAlign w:val="superscript"/>
        </w:rPr>
        <w:t>(указать профиль подготовки/наименование магистерской программы/специализацию)</w:t>
      </w:r>
    </w:p>
    <w:p w:rsidR="007E4B9A" w:rsidRPr="004B69B1" w:rsidRDefault="007E4B9A" w:rsidP="007E4B9A">
      <w:pPr>
        <w:suppressAutoHyphens/>
        <w:jc w:val="both"/>
      </w:pPr>
    </w:p>
    <w:p w:rsidR="007E4B9A" w:rsidRPr="004B69B1" w:rsidRDefault="007E4B9A" w:rsidP="007E4B9A">
      <w:pPr>
        <w:suppressAutoHyphens/>
        <w:jc w:val="both"/>
      </w:pPr>
      <w:r w:rsidRPr="004B69B1">
        <w:t>Квалификация:</w:t>
      </w:r>
      <w:r w:rsidR="00191649">
        <w:t xml:space="preserve">        </w:t>
      </w:r>
      <w:r w:rsidR="00191649" w:rsidRPr="00191649">
        <w:rPr>
          <w:u w:val="single"/>
        </w:rPr>
        <w:t xml:space="preserve"> бакалавр</w:t>
      </w:r>
      <w:r w:rsidRPr="004B69B1">
        <w:t>___________________________</w:t>
      </w:r>
      <w:r>
        <w:t>______</w:t>
      </w:r>
      <w:r w:rsidRPr="004B69B1">
        <w:t>________</w:t>
      </w:r>
    </w:p>
    <w:p w:rsidR="007E4B9A" w:rsidRPr="003669A6" w:rsidRDefault="007E4B9A" w:rsidP="007E4B9A">
      <w:pPr>
        <w:suppressAutoHyphens/>
        <w:jc w:val="both"/>
        <w:rPr>
          <w:sz w:val="28"/>
          <w:szCs w:val="28"/>
        </w:rPr>
      </w:pPr>
    </w:p>
    <w:p w:rsidR="007E4B9A" w:rsidRPr="007D4292" w:rsidRDefault="007E4B9A" w:rsidP="007E4B9A">
      <w:pPr>
        <w:suppressAutoHyphens/>
        <w:jc w:val="both"/>
        <w:rPr>
          <w:b/>
        </w:rPr>
      </w:pPr>
      <w:r w:rsidRPr="007D4292">
        <w:rPr>
          <w:b/>
        </w:rPr>
        <w:t xml:space="preserve">1. Цели и задачи освоения дисциплины </w:t>
      </w:r>
    </w:p>
    <w:p w:rsidR="00CD2E4B" w:rsidRPr="00CD2E4B" w:rsidRDefault="00CD2E4B" w:rsidP="00CD2E4B">
      <w:pPr>
        <w:pStyle w:val="a0"/>
        <w:ind w:left="633"/>
      </w:pPr>
      <w:r w:rsidRPr="00CD2E4B">
        <w:t>Основными целями освоения дисциплины являются:</w:t>
      </w:r>
    </w:p>
    <w:p w:rsidR="00CD2E4B" w:rsidRPr="00CD2E4B" w:rsidRDefault="00CD2E4B" w:rsidP="00CD2E4B">
      <w:pPr>
        <w:pStyle w:val="a0"/>
        <w:widowControl/>
        <w:numPr>
          <w:ilvl w:val="0"/>
          <w:numId w:val="15"/>
        </w:numPr>
        <w:autoSpaceDE/>
        <w:autoSpaceDN/>
        <w:adjustRightInd/>
        <w:spacing w:after="0"/>
      </w:pPr>
      <w:r w:rsidRPr="00CD2E4B">
        <w:t>Получение представления о методах организации и управления и</w:t>
      </w:r>
      <w:r w:rsidRPr="00CD2E4B">
        <w:t>н</w:t>
      </w:r>
      <w:r w:rsidRPr="00CD2E4B">
        <w:t>формационными системами на всех стадиях жизненного цикла;</w:t>
      </w:r>
    </w:p>
    <w:p w:rsidR="00CD2E4B" w:rsidRPr="00CD2E4B" w:rsidRDefault="00CD2E4B" w:rsidP="00CD2E4B">
      <w:pPr>
        <w:pStyle w:val="a0"/>
        <w:widowControl/>
        <w:numPr>
          <w:ilvl w:val="0"/>
          <w:numId w:val="15"/>
        </w:numPr>
        <w:autoSpaceDE/>
        <w:autoSpaceDN/>
        <w:adjustRightInd/>
        <w:spacing w:after="0"/>
      </w:pPr>
      <w:r w:rsidRPr="00CD2E4B">
        <w:t>Получение представления о методах оценки информационных и экономических показателей эффективности сложных профессионально-ориентированных информацио</w:t>
      </w:r>
      <w:r w:rsidRPr="00CD2E4B">
        <w:t>н</w:t>
      </w:r>
      <w:r w:rsidRPr="00CD2E4B">
        <w:t>ных систем.</w:t>
      </w:r>
    </w:p>
    <w:p w:rsidR="00CD2E4B" w:rsidRPr="00CD2E4B" w:rsidRDefault="00CD2E4B" w:rsidP="00CD2E4B">
      <w:pPr>
        <w:ind w:firstLine="567"/>
        <w:jc w:val="both"/>
      </w:pPr>
      <w:r w:rsidRPr="00CD2E4B">
        <w:t>В состав задач изучения курса входят:</w:t>
      </w:r>
    </w:p>
    <w:p w:rsidR="00CD2E4B" w:rsidRPr="00CD2E4B" w:rsidRDefault="00CD2E4B" w:rsidP="00CD2E4B">
      <w:pPr>
        <w:pStyle w:val="a0"/>
        <w:widowControl/>
        <w:numPr>
          <w:ilvl w:val="0"/>
          <w:numId w:val="16"/>
        </w:numPr>
        <w:autoSpaceDE/>
        <w:autoSpaceDN/>
        <w:adjustRightInd/>
        <w:spacing w:after="0"/>
        <w:jc w:val="both"/>
      </w:pPr>
      <w:r w:rsidRPr="00CD2E4B">
        <w:t>Дать представление о круге задач информационного менеджме</w:t>
      </w:r>
      <w:r w:rsidRPr="00CD2E4B">
        <w:t>н</w:t>
      </w:r>
      <w:r w:rsidRPr="00CD2E4B">
        <w:t>та;</w:t>
      </w:r>
    </w:p>
    <w:p w:rsidR="00CD2E4B" w:rsidRPr="00CD2E4B" w:rsidRDefault="00CD2E4B" w:rsidP="00CD2E4B">
      <w:pPr>
        <w:pStyle w:val="a0"/>
        <w:widowControl/>
        <w:numPr>
          <w:ilvl w:val="0"/>
          <w:numId w:val="16"/>
        </w:numPr>
        <w:autoSpaceDE/>
        <w:autoSpaceDN/>
        <w:adjustRightInd/>
        <w:spacing w:after="0"/>
        <w:jc w:val="both"/>
      </w:pPr>
      <w:r w:rsidRPr="00CD2E4B">
        <w:t>Познакомить с принципами организации и управления информационными систем</w:t>
      </w:r>
      <w:r w:rsidRPr="00CD2E4B">
        <w:t>а</w:t>
      </w:r>
      <w:r w:rsidRPr="00CD2E4B">
        <w:t>ми</w:t>
      </w:r>
    </w:p>
    <w:p w:rsidR="00CD2E4B" w:rsidRPr="00CD2E4B" w:rsidRDefault="00CD2E4B" w:rsidP="00CD2E4B">
      <w:pPr>
        <w:pStyle w:val="a0"/>
        <w:widowControl/>
        <w:numPr>
          <w:ilvl w:val="0"/>
          <w:numId w:val="16"/>
        </w:numPr>
        <w:autoSpaceDE/>
        <w:autoSpaceDN/>
        <w:adjustRightInd/>
        <w:spacing w:after="0"/>
        <w:jc w:val="both"/>
      </w:pPr>
      <w:r w:rsidRPr="00CD2E4B">
        <w:t>Ознакомить с экономическими показателями оценки эффективности информацио</w:t>
      </w:r>
      <w:r w:rsidRPr="00CD2E4B">
        <w:t>н</w:t>
      </w:r>
      <w:r w:rsidRPr="00CD2E4B">
        <w:t>ных продуктов</w:t>
      </w:r>
    </w:p>
    <w:p w:rsidR="00CD2E4B" w:rsidRPr="00CD2E4B" w:rsidRDefault="00CD2E4B" w:rsidP="00CD2E4B">
      <w:pPr>
        <w:pStyle w:val="a0"/>
        <w:widowControl/>
        <w:numPr>
          <w:ilvl w:val="0"/>
          <w:numId w:val="16"/>
        </w:numPr>
        <w:autoSpaceDE/>
        <w:autoSpaceDN/>
        <w:adjustRightInd/>
        <w:spacing w:after="0"/>
        <w:jc w:val="both"/>
      </w:pPr>
      <w:r w:rsidRPr="00CD2E4B">
        <w:t>Научить планировать работу над проектами по разработке инфо</w:t>
      </w:r>
      <w:r w:rsidRPr="00CD2E4B">
        <w:t>р</w:t>
      </w:r>
      <w:r w:rsidRPr="00CD2E4B">
        <w:t>мационных систем</w:t>
      </w:r>
    </w:p>
    <w:p w:rsidR="007E4B9A" w:rsidRPr="00CD2E4B" w:rsidRDefault="00CD2E4B" w:rsidP="00CD2E4B">
      <w:pPr>
        <w:numPr>
          <w:ilvl w:val="0"/>
          <w:numId w:val="16"/>
        </w:numPr>
        <w:suppressAutoHyphens/>
        <w:jc w:val="both"/>
        <w:rPr>
          <w:i/>
        </w:rPr>
      </w:pPr>
      <w:r w:rsidRPr="00CD2E4B">
        <w:t>Дать представление о методах коллективной работы над проект</w:t>
      </w:r>
      <w:r w:rsidRPr="00CD2E4B">
        <w:t>а</w:t>
      </w:r>
      <w:r w:rsidRPr="00CD2E4B">
        <w:t>ми</w:t>
      </w:r>
    </w:p>
    <w:p w:rsidR="007E4B9A" w:rsidRPr="007D4292" w:rsidRDefault="007E4B9A" w:rsidP="007E4B9A">
      <w:pPr>
        <w:suppressAutoHyphens/>
        <w:jc w:val="both"/>
        <w:rPr>
          <w:b/>
        </w:rPr>
      </w:pPr>
      <w:r w:rsidRPr="007D4292">
        <w:rPr>
          <w:b/>
        </w:rPr>
        <w:t xml:space="preserve">2. </w:t>
      </w:r>
      <w:proofErr w:type="gramStart"/>
      <w:r w:rsidRPr="007D4292">
        <w:rPr>
          <w:b/>
        </w:rPr>
        <w:t xml:space="preserve">Компетенции обучающегося, формируемые в результате освоения дисциплины </w:t>
      </w:r>
      <w:proofErr w:type="gramEnd"/>
    </w:p>
    <w:p w:rsidR="00781F65" w:rsidRPr="009F713E" w:rsidRDefault="00781F65" w:rsidP="00C218EB">
      <w:pPr>
        <w:pStyle w:val="a0"/>
        <w:widowControl/>
        <w:autoSpaceDE/>
        <w:autoSpaceDN/>
        <w:adjustRightInd/>
        <w:spacing w:after="0" w:line="276" w:lineRule="auto"/>
        <w:ind w:left="360"/>
        <w:jc w:val="both"/>
        <w:rPr>
          <w:ins w:id="1" w:author="snow" w:date="2014-01-23T08:46:00Z"/>
        </w:rPr>
      </w:pPr>
      <w:r w:rsidRPr="00312C71">
        <w:t xml:space="preserve">Освоение программы настоящей дисциплины позволит сформировать у </w:t>
      </w:r>
      <w:proofErr w:type="gramStart"/>
      <w:r w:rsidRPr="00312C71">
        <w:t>обучающегося</w:t>
      </w:r>
      <w:proofErr w:type="gramEnd"/>
      <w:r w:rsidRPr="00312C71">
        <w:t xml:space="preserve"> следующие компетенции:</w:t>
      </w:r>
      <w:ins w:id="2" w:author="snow" w:date="2014-01-23T08:43:00Z">
        <w:r w:rsidRPr="009F713E">
          <w:t xml:space="preserve"> </w:t>
        </w:r>
      </w:ins>
    </w:p>
    <w:p w:rsidR="00781F65" w:rsidRPr="00C218EB" w:rsidRDefault="00781F65" w:rsidP="00C218EB">
      <w:pPr>
        <w:pStyle w:val="a0"/>
        <w:widowControl/>
        <w:numPr>
          <w:ilvl w:val="0"/>
          <w:numId w:val="7"/>
        </w:numPr>
        <w:autoSpaceDE/>
        <w:autoSpaceDN/>
        <w:adjustRightInd/>
        <w:spacing w:after="0" w:line="276" w:lineRule="auto"/>
        <w:jc w:val="both"/>
      </w:pPr>
      <w:r w:rsidRPr="00781F65">
        <w:t>способность использовать основы экономических знаний в различных сферах деятельности</w:t>
      </w:r>
      <w:r w:rsidRPr="00C218EB">
        <w:t xml:space="preserve"> (ОК-3)</w:t>
      </w:r>
      <w:r w:rsidR="00C218EB">
        <w:t>;</w:t>
      </w:r>
    </w:p>
    <w:p w:rsidR="007E4B9A" w:rsidRPr="00C218EB" w:rsidRDefault="00781F65" w:rsidP="00C218EB">
      <w:pPr>
        <w:pStyle w:val="a0"/>
        <w:widowControl/>
        <w:numPr>
          <w:ilvl w:val="0"/>
          <w:numId w:val="7"/>
        </w:numPr>
        <w:autoSpaceDE/>
        <w:autoSpaceDN/>
        <w:adjustRightInd/>
        <w:spacing w:after="0" w:line="276" w:lineRule="auto"/>
        <w:jc w:val="both"/>
      </w:pPr>
      <w:r w:rsidRPr="00C218EB">
        <w:t>способностью к самоорганизации и самообразованию (ОК-7)</w:t>
      </w:r>
      <w:r w:rsidR="00C218EB">
        <w:t>;</w:t>
      </w:r>
    </w:p>
    <w:p w:rsidR="00781F65" w:rsidRDefault="00781F65" w:rsidP="00C218EB">
      <w:pPr>
        <w:pStyle w:val="a0"/>
        <w:widowControl/>
        <w:numPr>
          <w:ilvl w:val="0"/>
          <w:numId w:val="7"/>
        </w:numPr>
        <w:autoSpaceDE/>
        <w:autoSpaceDN/>
        <w:adjustRightInd/>
        <w:spacing w:after="0" w:line="276" w:lineRule="auto"/>
        <w:jc w:val="both"/>
      </w:pPr>
      <w:r w:rsidRPr="00C218EB">
        <w:t>способностью осваивать методики использования программных сре</w:t>
      </w:r>
      <w:proofErr w:type="gramStart"/>
      <w:r w:rsidRPr="00C218EB">
        <w:t>дств дл</w:t>
      </w:r>
      <w:proofErr w:type="gramEnd"/>
      <w:r w:rsidRPr="00C218EB">
        <w:t>я решения практических задач (ОПК-2)</w:t>
      </w:r>
      <w:r w:rsidR="00C218EB">
        <w:t>;</w:t>
      </w:r>
    </w:p>
    <w:p w:rsidR="00557241" w:rsidRPr="00C218EB" w:rsidRDefault="00557241" w:rsidP="00557241">
      <w:pPr>
        <w:pStyle w:val="a0"/>
        <w:widowControl/>
        <w:numPr>
          <w:ilvl w:val="0"/>
          <w:numId w:val="7"/>
        </w:numPr>
        <w:autoSpaceDE/>
        <w:autoSpaceDN/>
        <w:adjustRightInd/>
        <w:spacing w:after="0" w:line="276" w:lineRule="auto"/>
        <w:jc w:val="both"/>
      </w:pPr>
      <w:r w:rsidRPr="00557241">
        <w:t>способностью разрабатывать бизнес-планы и технические задания на оснащение отделов, лабораторий, офисов компьютерным и сетевым оборудованием</w:t>
      </w:r>
      <w:r>
        <w:t xml:space="preserve"> (ОПК-3); </w:t>
      </w:r>
    </w:p>
    <w:p w:rsidR="00C218EB" w:rsidRPr="00C218EB" w:rsidRDefault="00C218EB" w:rsidP="00C218EB">
      <w:pPr>
        <w:pStyle w:val="a0"/>
        <w:widowControl/>
        <w:numPr>
          <w:ilvl w:val="0"/>
          <w:numId w:val="7"/>
        </w:numPr>
        <w:autoSpaceDE/>
        <w:autoSpaceDN/>
        <w:adjustRightInd/>
        <w:spacing w:after="0" w:line="276" w:lineRule="auto"/>
        <w:jc w:val="both"/>
      </w:pPr>
      <w:r w:rsidRPr="00C218EB">
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>
        <w:t xml:space="preserve"> (ОПК-5);</w:t>
      </w:r>
    </w:p>
    <w:p w:rsidR="00C218EB" w:rsidRPr="00C218EB" w:rsidRDefault="00557241" w:rsidP="00557241">
      <w:pPr>
        <w:pStyle w:val="a0"/>
        <w:widowControl/>
        <w:numPr>
          <w:ilvl w:val="0"/>
          <w:numId w:val="7"/>
        </w:numPr>
        <w:autoSpaceDE/>
        <w:autoSpaceDN/>
        <w:adjustRightInd/>
        <w:spacing w:after="0" w:line="276" w:lineRule="auto"/>
        <w:jc w:val="both"/>
      </w:pPr>
      <w:r w:rsidRPr="00557241">
        <w:lastRenderedPageBreak/>
        <w:t xml:space="preserve">способностью обосновывать принимаемые проектные решения, осуществлять постановку и выполнять эксперименты по проверке их корректности и эффективности </w:t>
      </w:r>
      <w:r w:rsidR="00C218EB" w:rsidRPr="00C218EB">
        <w:t>(ПК-</w:t>
      </w:r>
      <w:r>
        <w:t>3).</w:t>
      </w:r>
    </w:p>
    <w:p w:rsidR="00C218EB" w:rsidRPr="00C218EB" w:rsidRDefault="00C218EB" w:rsidP="00A152E9">
      <w:pPr>
        <w:pStyle w:val="a0"/>
        <w:widowControl/>
        <w:autoSpaceDE/>
        <w:autoSpaceDN/>
        <w:adjustRightInd/>
        <w:spacing w:after="0" w:line="276" w:lineRule="auto"/>
        <w:ind w:left="360"/>
        <w:jc w:val="both"/>
      </w:pPr>
    </w:p>
    <w:p w:rsidR="007E4B9A" w:rsidRPr="007D4292" w:rsidRDefault="007E4B9A" w:rsidP="007E4B9A">
      <w:pPr>
        <w:suppressAutoHyphens/>
        <w:jc w:val="both"/>
      </w:pPr>
      <w:r w:rsidRPr="007D4292">
        <w:t xml:space="preserve">В результате освоения программы </w:t>
      </w:r>
      <w:proofErr w:type="gramStart"/>
      <w:r w:rsidRPr="007D4292">
        <w:t>обучающийся</w:t>
      </w:r>
      <w:proofErr w:type="gramEnd"/>
      <w:r w:rsidRPr="007D4292">
        <w:t xml:space="preserve"> должен:</w:t>
      </w:r>
    </w:p>
    <w:p w:rsidR="00557241" w:rsidRPr="00557241" w:rsidRDefault="00557241" w:rsidP="00FB0688">
      <w:pPr>
        <w:pStyle w:val="a5"/>
        <w:spacing w:after="0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24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знать:</w:t>
      </w:r>
    </w:p>
    <w:p w:rsidR="00557241" w:rsidRPr="00FB0688" w:rsidRDefault="00557241" w:rsidP="00FB0688">
      <w:pPr>
        <w:widowControl/>
        <w:numPr>
          <w:ilvl w:val="0"/>
          <w:numId w:val="17"/>
        </w:numPr>
        <w:autoSpaceDE/>
        <w:autoSpaceDN/>
        <w:adjustRightInd/>
        <w:ind w:left="1418"/>
      </w:pPr>
      <w:r w:rsidRPr="00FB0688">
        <w:t xml:space="preserve">теорию информационного менеджмента и основы выработки управленческих решений; </w:t>
      </w:r>
    </w:p>
    <w:p w:rsidR="00557241" w:rsidRPr="00FB0688" w:rsidRDefault="00557241" w:rsidP="00FB0688">
      <w:pPr>
        <w:widowControl/>
        <w:numPr>
          <w:ilvl w:val="0"/>
          <w:numId w:val="17"/>
        </w:numPr>
        <w:autoSpaceDE/>
        <w:autoSpaceDN/>
        <w:adjustRightInd/>
        <w:ind w:left="1418"/>
      </w:pPr>
      <w:r w:rsidRPr="00FB0688">
        <w:t>задачи И</w:t>
      </w:r>
      <w:proofErr w:type="gramStart"/>
      <w:r w:rsidRPr="00FB0688">
        <w:t>Т-</w:t>
      </w:r>
      <w:proofErr w:type="gramEnd"/>
      <w:r w:rsidRPr="00FB0688">
        <w:t xml:space="preserve"> менеджера</w:t>
      </w:r>
    </w:p>
    <w:p w:rsidR="00557241" w:rsidRPr="00FB0688" w:rsidRDefault="00557241" w:rsidP="00FB0688">
      <w:pPr>
        <w:widowControl/>
        <w:numPr>
          <w:ilvl w:val="0"/>
          <w:numId w:val="17"/>
        </w:numPr>
        <w:autoSpaceDE/>
        <w:autoSpaceDN/>
        <w:adjustRightInd/>
        <w:ind w:left="1418"/>
      </w:pPr>
      <w:r w:rsidRPr="00FB0688">
        <w:t>лучшие мировые практики стратегического и оперативного инфо</w:t>
      </w:r>
      <w:r w:rsidRPr="00FB0688">
        <w:t>р</w:t>
      </w:r>
      <w:r w:rsidRPr="00FB0688">
        <w:t>мационного менеджмента (</w:t>
      </w:r>
      <w:proofErr w:type="spellStart"/>
      <w:r w:rsidRPr="00FB0688">
        <w:t>Cobit</w:t>
      </w:r>
      <w:proofErr w:type="spellEnd"/>
      <w:r w:rsidRPr="00FB0688">
        <w:t>, ITIL)</w:t>
      </w:r>
    </w:p>
    <w:p w:rsidR="00557241" w:rsidRPr="00FB0688" w:rsidRDefault="00557241" w:rsidP="00FB0688">
      <w:pPr>
        <w:widowControl/>
        <w:numPr>
          <w:ilvl w:val="0"/>
          <w:numId w:val="17"/>
        </w:numPr>
        <w:autoSpaceDE/>
        <w:autoSpaceDN/>
        <w:adjustRightInd/>
        <w:ind w:left="1418"/>
      </w:pPr>
      <w:r w:rsidRPr="00FB0688">
        <w:t xml:space="preserve">основы планирования управления проектами; </w:t>
      </w:r>
    </w:p>
    <w:p w:rsidR="00557241" w:rsidRPr="00FB0688" w:rsidRDefault="00557241" w:rsidP="00FB0688">
      <w:pPr>
        <w:widowControl/>
        <w:numPr>
          <w:ilvl w:val="0"/>
          <w:numId w:val="17"/>
        </w:numPr>
        <w:autoSpaceDE/>
        <w:autoSpaceDN/>
        <w:adjustRightInd/>
        <w:ind w:left="1418"/>
      </w:pPr>
      <w:r w:rsidRPr="00FB0688">
        <w:t>принципы построения и приемы коллективной работы над прое</w:t>
      </w:r>
      <w:r w:rsidRPr="00FB0688">
        <w:t>к</w:t>
      </w:r>
      <w:r w:rsidRPr="00FB0688">
        <w:t>тами</w:t>
      </w:r>
    </w:p>
    <w:p w:rsidR="00557241" w:rsidRDefault="00557241" w:rsidP="00FB0688">
      <w:pPr>
        <w:widowControl/>
        <w:numPr>
          <w:ilvl w:val="0"/>
          <w:numId w:val="17"/>
        </w:numPr>
        <w:autoSpaceDE/>
        <w:autoSpaceDN/>
        <w:adjustRightInd/>
        <w:ind w:left="1418"/>
      </w:pPr>
      <w:r w:rsidRPr="00FB0688">
        <w:t>основные</w:t>
      </w:r>
      <w:r w:rsidRPr="00557241">
        <w:t xml:space="preserve"> законодательные акты в сфере информатизации</w:t>
      </w:r>
    </w:p>
    <w:p w:rsidR="00557241" w:rsidRPr="00557241" w:rsidRDefault="00557241" w:rsidP="00FB0688">
      <w:pPr>
        <w:pStyle w:val="a5"/>
        <w:spacing w:after="0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24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уметь:</w:t>
      </w:r>
    </w:p>
    <w:p w:rsidR="00557241" w:rsidRPr="00557241" w:rsidRDefault="00557241" w:rsidP="00FB0688">
      <w:pPr>
        <w:pStyle w:val="Normal"/>
        <w:numPr>
          <w:ilvl w:val="0"/>
          <w:numId w:val="18"/>
        </w:numPr>
        <w:spacing w:before="0" w:after="0"/>
        <w:ind w:left="1418"/>
        <w:rPr>
          <w:snapToGrid/>
          <w:szCs w:val="24"/>
        </w:rPr>
      </w:pPr>
      <w:r w:rsidRPr="00557241">
        <w:rPr>
          <w:snapToGrid/>
          <w:szCs w:val="24"/>
        </w:rPr>
        <w:t>организовывать оперативную работу информационных служб на предприятиях ра</w:t>
      </w:r>
      <w:r w:rsidRPr="00557241">
        <w:rPr>
          <w:snapToGrid/>
          <w:szCs w:val="24"/>
        </w:rPr>
        <w:t>з</w:t>
      </w:r>
      <w:r w:rsidRPr="00557241">
        <w:rPr>
          <w:snapToGrid/>
          <w:szCs w:val="24"/>
        </w:rPr>
        <w:t xml:space="preserve">личных форм собственности; </w:t>
      </w:r>
    </w:p>
    <w:p w:rsidR="00557241" w:rsidRPr="00557241" w:rsidRDefault="00557241" w:rsidP="00FB0688">
      <w:pPr>
        <w:pStyle w:val="Normal"/>
        <w:numPr>
          <w:ilvl w:val="0"/>
          <w:numId w:val="18"/>
        </w:numPr>
        <w:spacing w:before="0" w:after="0"/>
        <w:ind w:left="1418"/>
        <w:rPr>
          <w:snapToGrid/>
          <w:szCs w:val="24"/>
        </w:rPr>
      </w:pPr>
      <w:r w:rsidRPr="00557241">
        <w:rPr>
          <w:snapToGrid/>
          <w:szCs w:val="24"/>
        </w:rPr>
        <w:t>осуществлять управление проектами создания (развития) информ</w:t>
      </w:r>
      <w:r w:rsidRPr="00557241">
        <w:rPr>
          <w:snapToGrid/>
          <w:szCs w:val="24"/>
        </w:rPr>
        <w:t>а</w:t>
      </w:r>
      <w:r w:rsidRPr="00557241">
        <w:rPr>
          <w:snapToGrid/>
          <w:szCs w:val="24"/>
        </w:rPr>
        <w:t xml:space="preserve">ционных систем; </w:t>
      </w:r>
    </w:p>
    <w:p w:rsidR="00557241" w:rsidRPr="00557241" w:rsidRDefault="00557241" w:rsidP="00FB0688">
      <w:pPr>
        <w:pStyle w:val="Normal"/>
        <w:numPr>
          <w:ilvl w:val="0"/>
          <w:numId w:val="18"/>
        </w:numPr>
        <w:spacing w:before="0" w:after="0"/>
        <w:ind w:left="1418"/>
        <w:rPr>
          <w:snapToGrid/>
          <w:szCs w:val="24"/>
        </w:rPr>
      </w:pPr>
      <w:r w:rsidRPr="00557241">
        <w:rPr>
          <w:snapToGrid/>
          <w:szCs w:val="24"/>
        </w:rPr>
        <w:t>применять на практике методы теории систем, проектирования информационных систем, методику оценки и отбора инвестиц</w:t>
      </w:r>
      <w:r w:rsidRPr="00557241">
        <w:rPr>
          <w:snapToGrid/>
          <w:szCs w:val="24"/>
        </w:rPr>
        <w:t>и</w:t>
      </w:r>
      <w:r w:rsidRPr="00557241">
        <w:rPr>
          <w:snapToGrid/>
          <w:szCs w:val="24"/>
        </w:rPr>
        <w:t xml:space="preserve">онных проектов; </w:t>
      </w:r>
    </w:p>
    <w:p w:rsidR="00557241" w:rsidRPr="00557241" w:rsidRDefault="00557241" w:rsidP="00FB0688">
      <w:pPr>
        <w:pStyle w:val="Normal"/>
        <w:numPr>
          <w:ilvl w:val="0"/>
          <w:numId w:val="18"/>
        </w:numPr>
        <w:spacing w:before="0" w:after="0"/>
        <w:ind w:left="1418"/>
        <w:rPr>
          <w:snapToGrid/>
          <w:szCs w:val="24"/>
        </w:rPr>
      </w:pPr>
      <w:r w:rsidRPr="00557241">
        <w:rPr>
          <w:snapToGrid/>
          <w:szCs w:val="24"/>
        </w:rPr>
        <w:t>анализировать затраты в сфере информатизации и оценивать эффективность от вн</w:t>
      </w:r>
      <w:r w:rsidRPr="00557241">
        <w:rPr>
          <w:snapToGrid/>
          <w:szCs w:val="24"/>
        </w:rPr>
        <w:t>е</w:t>
      </w:r>
      <w:r w:rsidRPr="00557241">
        <w:rPr>
          <w:snapToGrid/>
          <w:szCs w:val="24"/>
        </w:rPr>
        <w:t>дрения информационных систем.</w:t>
      </w:r>
    </w:p>
    <w:p w:rsidR="00557241" w:rsidRDefault="00557241" w:rsidP="00FB0688">
      <w:pPr>
        <w:widowControl/>
        <w:autoSpaceDE/>
        <w:autoSpaceDN/>
        <w:adjustRightInd/>
        <w:ind w:left="1068"/>
      </w:pPr>
    </w:p>
    <w:p w:rsidR="00557241" w:rsidRDefault="00557241" w:rsidP="00557241">
      <w:pPr>
        <w:widowControl/>
        <w:autoSpaceDE/>
        <w:autoSpaceDN/>
        <w:adjustRightInd/>
        <w:ind w:left="567"/>
      </w:pPr>
      <w:r>
        <w:t>владеть</w:t>
      </w:r>
      <w:r w:rsidR="00FB0688">
        <w:t>:</w:t>
      </w:r>
    </w:p>
    <w:p w:rsidR="00557241" w:rsidRDefault="00FB0688" w:rsidP="00FB0688">
      <w:pPr>
        <w:widowControl/>
        <w:numPr>
          <w:ilvl w:val="0"/>
          <w:numId w:val="19"/>
        </w:numPr>
        <w:autoSpaceDE/>
        <w:autoSpaceDN/>
        <w:adjustRightInd/>
      </w:pPr>
      <w:r>
        <w:t>навыками организации проектной работы, построения календарных графиков;</w:t>
      </w:r>
    </w:p>
    <w:p w:rsidR="00557241" w:rsidRDefault="00557241" w:rsidP="00FB0688">
      <w:pPr>
        <w:widowControl/>
        <w:numPr>
          <w:ilvl w:val="0"/>
          <w:numId w:val="19"/>
        </w:numPr>
        <w:autoSpaceDE/>
        <w:autoSpaceDN/>
        <w:adjustRightInd/>
      </w:pPr>
      <w:r>
        <w:t>методами оценки затрат на разработку ИТ-проектов</w:t>
      </w:r>
      <w:r w:rsidR="00FB0688">
        <w:t>;</w:t>
      </w:r>
    </w:p>
    <w:p w:rsidR="00FB0688" w:rsidRDefault="00FB0688" w:rsidP="00FB0688">
      <w:pPr>
        <w:widowControl/>
        <w:numPr>
          <w:ilvl w:val="0"/>
          <w:numId w:val="19"/>
        </w:numPr>
        <w:autoSpaceDE/>
        <w:autoSpaceDN/>
        <w:adjustRightInd/>
        <w:rPr>
          <w:b/>
        </w:rPr>
      </w:pPr>
      <w:r>
        <w:t>методами оценки эффективности внедрения ИТ-проектов</w:t>
      </w:r>
      <w:proofErr w:type="gramStart"/>
      <w:r w:rsidRPr="007D4292">
        <w:rPr>
          <w:b/>
        </w:rPr>
        <w:t xml:space="preserve"> </w:t>
      </w:r>
      <w:r>
        <w:rPr>
          <w:b/>
        </w:rPr>
        <w:t>.</w:t>
      </w:r>
      <w:proofErr w:type="gramEnd"/>
    </w:p>
    <w:p w:rsidR="007E4B9A" w:rsidRPr="007D4292" w:rsidRDefault="007E4B9A" w:rsidP="00FB0688">
      <w:pPr>
        <w:widowControl/>
        <w:autoSpaceDE/>
        <w:autoSpaceDN/>
        <w:adjustRightInd/>
        <w:ind w:left="567"/>
        <w:rPr>
          <w:b/>
        </w:rPr>
      </w:pPr>
      <w:r w:rsidRPr="007D4292">
        <w:rPr>
          <w:b/>
        </w:rPr>
        <w:t>3. Основная структура дисциплины</w:t>
      </w:r>
    </w:p>
    <w:p w:rsidR="007E4B9A" w:rsidRPr="007D4292" w:rsidRDefault="007E4B9A" w:rsidP="007E4B9A">
      <w:pPr>
        <w:suppressAutoHyphens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147"/>
        <w:gridCol w:w="1260"/>
        <w:gridCol w:w="3056"/>
      </w:tblGrid>
      <w:tr w:rsidR="007E4B9A" w:rsidRPr="007D4292">
        <w:trPr>
          <w:cantSplit/>
          <w:trHeight w:val="208"/>
        </w:trPr>
        <w:tc>
          <w:tcPr>
            <w:tcW w:w="51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Вид учебной работы</w:t>
            </w:r>
          </w:p>
        </w:tc>
        <w:tc>
          <w:tcPr>
            <w:tcW w:w="4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</w:tr>
      <w:tr w:rsidR="007E4B9A" w:rsidRPr="007D4292">
        <w:trPr>
          <w:cantSplit/>
          <w:trHeight w:val="208"/>
        </w:trPr>
        <w:tc>
          <w:tcPr>
            <w:tcW w:w="51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B9A" w:rsidRPr="007D4292" w:rsidRDefault="007E4B9A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4B9A" w:rsidRPr="007D4292" w:rsidRDefault="007E4B9A" w:rsidP="007E4B9A">
            <w:pPr>
              <w:suppressAutoHyphens/>
              <w:ind w:firstLine="46"/>
              <w:jc w:val="center"/>
              <w:rPr>
                <w:b/>
              </w:rPr>
            </w:pPr>
            <w:r w:rsidRPr="007D4292">
              <w:rPr>
                <w:b/>
              </w:rPr>
              <w:t>Всего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4B9A" w:rsidRPr="007D4292" w:rsidRDefault="007E4B9A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>С</w:t>
            </w:r>
            <w:r w:rsidRPr="007D4292">
              <w:rPr>
                <w:b/>
              </w:rPr>
              <w:t>е</w:t>
            </w:r>
            <w:r w:rsidRPr="007D4292">
              <w:rPr>
                <w:b/>
              </w:rPr>
              <w:t>местр</w:t>
            </w:r>
          </w:p>
        </w:tc>
      </w:tr>
      <w:tr w:rsidR="00E40374" w:rsidRPr="007D4292" w:rsidTr="00A152E9">
        <w:trPr>
          <w:cantSplit/>
        </w:trPr>
        <w:tc>
          <w:tcPr>
            <w:tcW w:w="51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374" w:rsidRPr="007D4292" w:rsidRDefault="00E40374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0374" w:rsidRPr="007D4292" w:rsidRDefault="00E40374" w:rsidP="007E4B9A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0374" w:rsidRPr="007D4292" w:rsidRDefault="00E40374" w:rsidP="007E4B9A">
            <w:pPr>
              <w:suppressAutoHyphens/>
              <w:jc w:val="center"/>
              <w:rPr>
                <w:b/>
              </w:rPr>
            </w:pPr>
            <w:r w:rsidRPr="007D4292">
              <w:rPr>
                <w:b/>
              </w:rPr>
              <w:t xml:space="preserve">№ </w:t>
            </w:r>
            <w:r w:rsidR="00FB0688">
              <w:rPr>
                <w:b/>
              </w:rPr>
              <w:t>8</w:t>
            </w:r>
          </w:p>
          <w:p w:rsidR="00E40374" w:rsidRPr="007D4292" w:rsidRDefault="00E40374" w:rsidP="007E4B9A">
            <w:pPr>
              <w:suppressAutoHyphens/>
              <w:jc w:val="center"/>
              <w:rPr>
                <w:b/>
              </w:rPr>
            </w:pPr>
          </w:p>
        </w:tc>
      </w:tr>
      <w:tr w:rsidR="00FB0688" w:rsidRPr="007D4292" w:rsidTr="00A152E9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 w:rsidRPr="007D4292">
              <w:t>Общая трудоемкость дисциплины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>
              <w:t>72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>
              <w:t>72</w:t>
            </w:r>
          </w:p>
        </w:tc>
      </w:tr>
      <w:tr w:rsidR="00FB0688" w:rsidRPr="007D4292" w:rsidTr="00A152E9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 w:rsidRPr="007D4292">
              <w:t>Аудиторные занятия, в том числе: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>
              <w:t>36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>
              <w:t>36</w:t>
            </w:r>
          </w:p>
        </w:tc>
      </w:tr>
      <w:tr w:rsidR="00FB0688" w:rsidRPr="007D4292" w:rsidTr="00A152E9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ind w:left="613"/>
              <w:jc w:val="both"/>
            </w:pPr>
            <w:r w:rsidRPr="007D4292">
              <w:t>лекции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>
              <w:t>24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>
              <w:t>24</w:t>
            </w:r>
          </w:p>
        </w:tc>
      </w:tr>
      <w:tr w:rsidR="00FB0688" w:rsidRPr="007D4292" w:rsidTr="00A152E9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ind w:left="613"/>
              <w:jc w:val="both"/>
            </w:pPr>
            <w:r>
              <w:t>лабораторные работы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>
              <w:t>12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>
              <w:t>12</w:t>
            </w:r>
          </w:p>
        </w:tc>
      </w:tr>
      <w:tr w:rsidR="00FB0688" w:rsidRPr="007D4292" w:rsidTr="00A152E9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ind w:left="613"/>
              <w:jc w:val="both"/>
            </w:pPr>
            <w:r w:rsidRPr="007D4292">
              <w:t>практические занятия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</w:p>
        </w:tc>
      </w:tr>
      <w:tr w:rsidR="00FB0688" w:rsidRPr="007D4292" w:rsidTr="00A152E9"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 w:rsidRPr="007D4292">
              <w:t xml:space="preserve">Самостоятельная работа </w:t>
            </w:r>
            <w:r>
              <w:t>(в том числе курсовое проектирование, курсовая работа)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>
              <w:t>36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>
              <w:t>36</w:t>
            </w:r>
          </w:p>
        </w:tc>
      </w:tr>
      <w:tr w:rsidR="00FB0688" w:rsidRPr="007D4292" w:rsidTr="00A152E9">
        <w:trPr>
          <w:trHeight w:val="535"/>
        </w:trPr>
        <w:tc>
          <w:tcPr>
            <w:tcW w:w="5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 w:rsidRPr="007D4292">
              <w:t>Вид промежуточной аттестации (итогового контроля по дисциплине)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>
              <w:t>зачет</w:t>
            </w:r>
          </w:p>
        </w:tc>
        <w:tc>
          <w:tcPr>
            <w:tcW w:w="3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0688" w:rsidRPr="007D4292" w:rsidRDefault="00FB0688" w:rsidP="00FB0688">
            <w:pPr>
              <w:suppressAutoHyphens/>
              <w:jc w:val="both"/>
            </w:pPr>
            <w:r>
              <w:t>зачет</w:t>
            </w:r>
          </w:p>
        </w:tc>
      </w:tr>
    </w:tbl>
    <w:p w:rsidR="007E4B9A" w:rsidRDefault="007E4B9A" w:rsidP="007E4B9A">
      <w:pPr>
        <w:tabs>
          <w:tab w:val="left" w:pos="1134"/>
        </w:tabs>
        <w:suppressAutoHyphens/>
        <w:jc w:val="both"/>
        <w:rPr>
          <w:b/>
          <w:sz w:val="28"/>
          <w:szCs w:val="28"/>
        </w:rPr>
      </w:pPr>
    </w:p>
    <w:p w:rsidR="007E4B9A" w:rsidRPr="007D4292" w:rsidRDefault="007E4B9A" w:rsidP="007E4B9A">
      <w:pPr>
        <w:tabs>
          <w:tab w:val="left" w:pos="0"/>
        </w:tabs>
        <w:suppressAutoHyphens/>
        <w:jc w:val="both"/>
        <w:rPr>
          <w:b/>
        </w:rPr>
      </w:pPr>
      <w:r w:rsidRPr="007D4292">
        <w:rPr>
          <w:b/>
        </w:rPr>
        <w:t>4. Содержание ди</w:t>
      </w:r>
      <w:r w:rsidRPr="007D4292">
        <w:rPr>
          <w:b/>
        </w:rPr>
        <w:t>с</w:t>
      </w:r>
      <w:r w:rsidRPr="007D4292">
        <w:rPr>
          <w:b/>
        </w:rPr>
        <w:t>циплины</w:t>
      </w: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4.1. Перечень разделов и тем дисципл</w:t>
      </w:r>
      <w:r w:rsidRPr="007D4292">
        <w:t>и</w:t>
      </w:r>
      <w:r w:rsidRPr="007D4292">
        <w:t>ны</w:t>
      </w:r>
    </w:p>
    <w:p w:rsidR="00A36EA7" w:rsidRPr="00B20FC4" w:rsidRDefault="00A36EA7" w:rsidP="00A36EA7">
      <w:pPr>
        <w:tabs>
          <w:tab w:val="left" w:pos="993"/>
        </w:tabs>
        <w:ind w:left="567"/>
        <w:rPr>
          <w:b/>
          <w:bCs/>
          <w:sz w:val="28"/>
          <w:szCs w:val="28"/>
        </w:rPr>
      </w:pPr>
      <w:r w:rsidRPr="00A152E9">
        <w:rPr>
          <w:b/>
          <w:bCs/>
        </w:rPr>
        <w:t>Раздел 1</w:t>
      </w:r>
      <w:r w:rsidRPr="00A152E9">
        <w:rPr>
          <w:rStyle w:val="ab"/>
          <w:bCs/>
        </w:rPr>
        <w:t xml:space="preserve"> Цели и задачи информационного менеджмента</w:t>
      </w:r>
      <w:r>
        <w:rPr>
          <w:rStyle w:val="ab"/>
          <w:bCs/>
          <w:sz w:val="28"/>
          <w:szCs w:val="28"/>
        </w:rPr>
        <w:t>.</w:t>
      </w:r>
    </w:p>
    <w:p w:rsidR="00A36EA7" w:rsidRPr="00A36EA7" w:rsidRDefault="00A36EA7" w:rsidP="00A36EA7">
      <w:pPr>
        <w:tabs>
          <w:tab w:val="left" w:pos="993"/>
        </w:tabs>
        <w:ind w:left="567"/>
        <w:rPr>
          <w:b/>
          <w:bCs/>
        </w:rPr>
      </w:pPr>
      <w:r w:rsidRPr="00A36EA7">
        <w:rPr>
          <w:b/>
          <w:bCs/>
        </w:rPr>
        <w:t xml:space="preserve">Тема 1.1. </w:t>
      </w:r>
      <w:r w:rsidRPr="00A36EA7">
        <w:rPr>
          <w:rStyle w:val="ab"/>
          <w:bCs/>
        </w:rPr>
        <w:t>Задачи информационного менеджмента.</w:t>
      </w:r>
      <w:r w:rsidRPr="00A36EA7">
        <w:rPr>
          <w:b/>
          <w:bCs/>
        </w:rPr>
        <w:t xml:space="preserve">  </w:t>
      </w:r>
    </w:p>
    <w:p w:rsidR="00A36EA7" w:rsidRPr="00A36EA7" w:rsidRDefault="00A36EA7" w:rsidP="00A36EA7">
      <w:pPr>
        <w:jc w:val="both"/>
      </w:pPr>
      <w:r w:rsidRPr="00A36EA7">
        <w:lastRenderedPageBreak/>
        <w:t>Место предмета среди дисциплин, изучающих информационные системы в различных прикладных областях. Цели и задачи курса. Задачи информационного менеджмента. Понятие информационного менеджмента. Стратегический, тактический, оперативный ИТ-менеджмент. Задачи ИТ-менеджера на каждом уровне.</w:t>
      </w:r>
    </w:p>
    <w:p w:rsidR="00A36EA7" w:rsidRPr="00A36EA7" w:rsidRDefault="00A36EA7" w:rsidP="00A36EA7">
      <w:pPr>
        <w:tabs>
          <w:tab w:val="left" w:pos="993"/>
        </w:tabs>
        <w:ind w:left="567"/>
        <w:rPr>
          <w:b/>
          <w:bCs/>
        </w:rPr>
      </w:pPr>
      <w:r w:rsidRPr="00A36EA7">
        <w:rPr>
          <w:b/>
          <w:bCs/>
        </w:rPr>
        <w:t xml:space="preserve">Тема 1.2. Особенности отрасли </w:t>
      </w:r>
      <w:proofErr w:type="gramStart"/>
      <w:r w:rsidRPr="00A36EA7">
        <w:rPr>
          <w:b/>
          <w:bCs/>
        </w:rPr>
        <w:t>ИТ</w:t>
      </w:r>
      <w:proofErr w:type="gramEnd"/>
      <w:r w:rsidRPr="00A36EA7">
        <w:rPr>
          <w:b/>
          <w:bCs/>
        </w:rPr>
        <w:t xml:space="preserve"> и современные тенденции ее развития</w:t>
      </w:r>
    </w:p>
    <w:p w:rsidR="00A36EA7" w:rsidRPr="00A36EA7" w:rsidRDefault="00A36EA7" w:rsidP="00A36EA7">
      <w:pPr>
        <w:jc w:val="both"/>
      </w:pPr>
      <w:r w:rsidRPr="00A36EA7">
        <w:t xml:space="preserve">Отрасль </w:t>
      </w:r>
      <w:proofErr w:type="gramStart"/>
      <w:r w:rsidRPr="00A36EA7">
        <w:t>ИТ</w:t>
      </w:r>
      <w:proofErr w:type="gramEnd"/>
      <w:r w:rsidRPr="00A36EA7">
        <w:t>: отличительные особенности, темпы развития. Структура отрасли, кадры, продукция, технологии.</w:t>
      </w:r>
    </w:p>
    <w:p w:rsidR="00A36EA7" w:rsidRPr="00A36EA7" w:rsidRDefault="00A36EA7" w:rsidP="00A36EA7">
      <w:pPr>
        <w:tabs>
          <w:tab w:val="left" w:pos="993"/>
        </w:tabs>
        <w:ind w:left="567"/>
      </w:pPr>
      <w:r w:rsidRPr="00A36EA7">
        <w:rPr>
          <w:b/>
          <w:color w:val="000000"/>
        </w:rPr>
        <w:t xml:space="preserve">Раздел 2. </w:t>
      </w:r>
      <w:r w:rsidRPr="00A36EA7">
        <w:rPr>
          <w:b/>
          <w:bCs/>
        </w:rPr>
        <w:t xml:space="preserve">Особенности оценки ресурсов в </w:t>
      </w:r>
      <w:proofErr w:type="gramStart"/>
      <w:r w:rsidRPr="00A36EA7">
        <w:rPr>
          <w:b/>
          <w:bCs/>
        </w:rPr>
        <w:t>ИТ</w:t>
      </w:r>
      <w:proofErr w:type="gramEnd"/>
      <w:r w:rsidRPr="00A36EA7">
        <w:rPr>
          <w:b/>
          <w:bCs/>
        </w:rPr>
        <w:t xml:space="preserve"> - менеджменте</w:t>
      </w:r>
      <w:r w:rsidRPr="00A36EA7">
        <w:t xml:space="preserve">. </w:t>
      </w:r>
    </w:p>
    <w:p w:rsidR="00A36EA7" w:rsidRPr="00A36EA7" w:rsidRDefault="00A36EA7" w:rsidP="00A36EA7">
      <w:pPr>
        <w:jc w:val="center"/>
      </w:pPr>
    </w:p>
    <w:p w:rsidR="00A36EA7" w:rsidRPr="00A36EA7" w:rsidRDefault="00A36EA7" w:rsidP="00A36EA7">
      <w:pPr>
        <w:tabs>
          <w:tab w:val="left" w:pos="993"/>
        </w:tabs>
        <w:ind w:left="567"/>
        <w:rPr>
          <w:b/>
          <w:i/>
        </w:rPr>
      </w:pPr>
      <w:r w:rsidRPr="00A36EA7">
        <w:rPr>
          <w:b/>
          <w:bCs/>
        </w:rPr>
        <w:t xml:space="preserve">Тема 2.1 Управленческий учёт материальных ресурсов  </w:t>
      </w:r>
    </w:p>
    <w:p w:rsidR="00A36EA7" w:rsidRPr="00A36EA7" w:rsidRDefault="00A36EA7" w:rsidP="00A36EA7">
      <w:pPr>
        <w:jc w:val="both"/>
      </w:pPr>
      <w:r w:rsidRPr="00A36EA7">
        <w:t xml:space="preserve">Виды ресурсов </w:t>
      </w:r>
      <w:proofErr w:type="gramStart"/>
      <w:r w:rsidRPr="00A36EA7">
        <w:t>ИТ</w:t>
      </w:r>
      <w:proofErr w:type="gramEnd"/>
      <w:r w:rsidRPr="00A36EA7">
        <w:t xml:space="preserve"> - отрасли. Понятие собственности: право пользования, владения и распоряжения.  Этапы жизненного цикла основных средств. Начисление амортизации. </w:t>
      </w:r>
    </w:p>
    <w:p w:rsidR="00A36EA7" w:rsidRPr="00A36EA7" w:rsidRDefault="00A36EA7" w:rsidP="00A36EA7">
      <w:pPr>
        <w:tabs>
          <w:tab w:val="left" w:pos="993"/>
        </w:tabs>
        <w:ind w:left="567"/>
      </w:pPr>
      <w:r w:rsidRPr="00A36EA7">
        <w:rPr>
          <w:b/>
          <w:bCs/>
        </w:rPr>
        <w:t xml:space="preserve">Тема 2.2. </w:t>
      </w:r>
      <w:r w:rsidRPr="00A36EA7">
        <w:rPr>
          <w:b/>
        </w:rPr>
        <w:t>Учёт  нематериальных активов</w:t>
      </w:r>
    </w:p>
    <w:p w:rsidR="00A36EA7" w:rsidRPr="00A36EA7" w:rsidRDefault="00A36EA7" w:rsidP="00A36EA7">
      <w:pPr>
        <w:jc w:val="both"/>
      </w:pPr>
      <w:r w:rsidRPr="00A36EA7">
        <w:t>Виды стоимости нематериальных активов. Методы оценки нематериальных активов. Понятие общей стоимости владения информационных ресурсов</w:t>
      </w:r>
      <w:proofErr w:type="gramStart"/>
      <w:r w:rsidRPr="00A36EA7">
        <w:t xml:space="preserve"> .</w:t>
      </w:r>
      <w:proofErr w:type="gramEnd"/>
    </w:p>
    <w:p w:rsidR="00A36EA7" w:rsidRPr="00A36EA7" w:rsidRDefault="00A36EA7" w:rsidP="00A36EA7">
      <w:pPr>
        <w:pStyle w:val="ListParagraph"/>
        <w:tabs>
          <w:tab w:val="left" w:pos="1560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36EA7">
        <w:rPr>
          <w:rFonts w:ascii="Times New Roman" w:hAnsi="Times New Roman" w:cs="Times New Roman"/>
          <w:b/>
          <w:color w:val="000000"/>
          <w:sz w:val="24"/>
          <w:szCs w:val="24"/>
        </w:rPr>
        <w:t>Раздел</w:t>
      </w:r>
      <w:r w:rsidRPr="00A36EA7">
        <w:rPr>
          <w:rFonts w:ascii="Times New Roman" w:hAnsi="Times New Roman" w:cs="Times New Roman"/>
          <w:b/>
          <w:bCs/>
          <w:sz w:val="24"/>
          <w:szCs w:val="24"/>
        </w:rPr>
        <w:t xml:space="preserve"> 3. Формирование организационной структуры</w:t>
      </w:r>
    </w:p>
    <w:p w:rsidR="00A36EA7" w:rsidRPr="00A36EA7" w:rsidRDefault="00A36EA7" w:rsidP="00A36EA7">
      <w:pPr>
        <w:tabs>
          <w:tab w:val="left" w:pos="993"/>
        </w:tabs>
        <w:ind w:left="567"/>
      </w:pPr>
      <w:r w:rsidRPr="00A36EA7">
        <w:rPr>
          <w:b/>
          <w:bCs/>
        </w:rPr>
        <w:t>Тема</w:t>
      </w:r>
      <w:r w:rsidRPr="00A36EA7">
        <w:t xml:space="preserve"> </w:t>
      </w:r>
      <w:r w:rsidRPr="00A36EA7">
        <w:rPr>
          <w:b/>
        </w:rPr>
        <w:t xml:space="preserve">3.1. Типы организационных структур </w:t>
      </w:r>
      <w:r w:rsidRPr="00A36EA7">
        <w:rPr>
          <w:b/>
          <w:bCs/>
        </w:rPr>
        <w:t>в области информатизации</w:t>
      </w:r>
      <w:r w:rsidRPr="00A36EA7">
        <w:t xml:space="preserve">. </w:t>
      </w:r>
    </w:p>
    <w:p w:rsidR="00A36EA7" w:rsidRPr="00A36EA7" w:rsidRDefault="00A36EA7" w:rsidP="00A36EA7">
      <w:pPr>
        <w:tabs>
          <w:tab w:val="left" w:pos="993"/>
        </w:tabs>
        <w:ind w:left="142"/>
        <w:jc w:val="both"/>
      </w:pPr>
      <w:r w:rsidRPr="00A36EA7">
        <w:t xml:space="preserve"> Модель зрелости предприятия по </w:t>
      </w:r>
      <w:proofErr w:type="spellStart"/>
      <w:r w:rsidRPr="00A36EA7">
        <w:t>Нолану</w:t>
      </w:r>
      <w:proofErr w:type="spellEnd"/>
      <w:r w:rsidRPr="00A36EA7">
        <w:t xml:space="preserve">. Факторы, влияющие на тип организационной структуры. Типы организационных структур </w:t>
      </w:r>
      <w:r w:rsidRPr="00A36EA7">
        <w:rPr>
          <w:bCs/>
        </w:rPr>
        <w:t>в области информатизации</w:t>
      </w:r>
      <w:r w:rsidRPr="00A36EA7">
        <w:rPr>
          <w:b/>
          <w:bCs/>
        </w:rPr>
        <w:t xml:space="preserve"> </w:t>
      </w:r>
      <w:r w:rsidRPr="00A36EA7">
        <w:t>в зависимости от размеров предприятия.</w:t>
      </w:r>
    </w:p>
    <w:p w:rsidR="00A36EA7" w:rsidRPr="00A36EA7" w:rsidRDefault="00A36EA7" w:rsidP="00A36EA7">
      <w:pPr>
        <w:tabs>
          <w:tab w:val="left" w:pos="993"/>
        </w:tabs>
        <w:ind w:left="567"/>
        <w:rPr>
          <w:b/>
        </w:rPr>
      </w:pPr>
      <w:r w:rsidRPr="00A36EA7">
        <w:rPr>
          <w:b/>
          <w:bCs/>
        </w:rPr>
        <w:t>Тема</w:t>
      </w:r>
      <w:r w:rsidRPr="00A36EA7">
        <w:t xml:space="preserve"> </w:t>
      </w:r>
      <w:r w:rsidRPr="00A36EA7">
        <w:rPr>
          <w:b/>
        </w:rPr>
        <w:t>3.2. Центры обработки данных (ЦОД)</w:t>
      </w:r>
    </w:p>
    <w:p w:rsidR="00A36EA7" w:rsidRPr="00A36EA7" w:rsidRDefault="00A36EA7" w:rsidP="00A36EA7">
      <w:pPr>
        <w:pStyle w:val="ListParagraph"/>
        <w:tabs>
          <w:tab w:val="left" w:pos="156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6EA7">
        <w:rPr>
          <w:rFonts w:ascii="Times New Roman" w:hAnsi="Times New Roman" w:cs="Times New Roman"/>
          <w:sz w:val="24"/>
          <w:szCs w:val="24"/>
        </w:rPr>
        <w:t>С</w:t>
      </w:r>
      <w:r w:rsidRPr="00A36EA7">
        <w:rPr>
          <w:rFonts w:ascii="Times New Roman" w:hAnsi="Times New Roman" w:cs="Times New Roman"/>
          <w:bCs/>
          <w:sz w:val="24"/>
          <w:szCs w:val="24"/>
        </w:rPr>
        <w:t>т</w:t>
      </w:r>
      <w:r w:rsidRPr="00A36EA7">
        <w:rPr>
          <w:rFonts w:ascii="Times New Roman" w:hAnsi="Times New Roman" w:cs="Times New Roman"/>
          <w:sz w:val="24"/>
          <w:szCs w:val="24"/>
        </w:rPr>
        <w:t>рук</w:t>
      </w:r>
      <w:r w:rsidRPr="00A36EA7">
        <w:rPr>
          <w:rFonts w:ascii="Times New Roman" w:hAnsi="Times New Roman" w:cs="Times New Roman"/>
          <w:bCs/>
          <w:sz w:val="24"/>
          <w:szCs w:val="24"/>
        </w:rPr>
        <w:t>т</w:t>
      </w:r>
      <w:r w:rsidRPr="00A36EA7">
        <w:rPr>
          <w:rFonts w:ascii="Times New Roman" w:hAnsi="Times New Roman" w:cs="Times New Roman"/>
          <w:sz w:val="24"/>
          <w:szCs w:val="24"/>
        </w:rPr>
        <w:t>ура центров обработки данных, характеристики ЦОД.  Аутсорсинг как вид организационной формы.</w:t>
      </w:r>
    </w:p>
    <w:p w:rsidR="00A36EA7" w:rsidRPr="00A36EA7" w:rsidRDefault="00A36EA7" w:rsidP="00A152E9">
      <w:pPr>
        <w:tabs>
          <w:tab w:val="left" w:pos="993"/>
        </w:tabs>
        <w:ind w:left="567"/>
        <w:jc w:val="center"/>
        <w:rPr>
          <w:b/>
          <w:bCs/>
        </w:rPr>
      </w:pPr>
      <w:r w:rsidRPr="00A36EA7">
        <w:rPr>
          <w:b/>
          <w:color w:val="000000"/>
        </w:rPr>
        <w:t>Раздел</w:t>
      </w:r>
      <w:r w:rsidRPr="00A36EA7">
        <w:rPr>
          <w:b/>
          <w:bCs/>
        </w:rPr>
        <w:t xml:space="preserve"> 4. Стратегический </w:t>
      </w:r>
      <w:proofErr w:type="gramStart"/>
      <w:r w:rsidRPr="00A36EA7">
        <w:rPr>
          <w:b/>
          <w:bCs/>
        </w:rPr>
        <w:t>ИТ</w:t>
      </w:r>
      <w:proofErr w:type="gramEnd"/>
      <w:r w:rsidRPr="00A36EA7">
        <w:rPr>
          <w:b/>
          <w:bCs/>
        </w:rPr>
        <w:t xml:space="preserve"> – менеджмент</w:t>
      </w:r>
    </w:p>
    <w:p w:rsidR="00A36EA7" w:rsidRPr="00A36EA7" w:rsidRDefault="00A36EA7" w:rsidP="00A36EA7">
      <w:pPr>
        <w:pStyle w:val="ListParagraph"/>
        <w:tabs>
          <w:tab w:val="left" w:pos="156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6EA7">
        <w:rPr>
          <w:rFonts w:ascii="Times New Roman" w:hAnsi="Times New Roman" w:cs="Times New Roman"/>
          <w:sz w:val="24"/>
          <w:szCs w:val="24"/>
        </w:rPr>
        <w:t xml:space="preserve">Разработка концепции развития </w:t>
      </w:r>
      <w:proofErr w:type="gramStart"/>
      <w:r w:rsidRPr="00A36EA7">
        <w:rPr>
          <w:rFonts w:ascii="Times New Roman" w:hAnsi="Times New Roman" w:cs="Times New Roman"/>
          <w:sz w:val="24"/>
          <w:szCs w:val="24"/>
        </w:rPr>
        <w:t>ИТ</w:t>
      </w:r>
      <w:proofErr w:type="gramEnd"/>
      <w:r w:rsidRPr="00A36EA7">
        <w:rPr>
          <w:rFonts w:ascii="Times New Roman" w:hAnsi="Times New Roman" w:cs="Times New Roman"/>
          <w:sz w:val="24"/>
          <w:szCs w:val="24"/>
        </w:rPr>
        <w:t xml:space="preserve"> на предприятии. Определение стратегических целей, стратегический анализ и планирование. Стратегическая карта. Функции организации и управления на стратегическом уровне.  Современные стандарты управления информационными системами, </w:t>
      </w:r>
      <w:proofErr w:type="spellStart"/>
      <w:r w:rsidRPr="00A36EA7">
        <w:rPr>
          <w:rFonts w:ascii="Times New Roman" w:hAnsi="Times New Roman" w:cs="Times New Roman"/>
          <w:sz w:val="24"/>
          <w:szCs w:val="24"/>
        </w:rPr>
        <w:t>CobIT</w:t>
      </w:r>
      <w:proofErr w:type="spellEnd"/>
      <w:r w:rsidRPr="00A36EA7">
        <w:rPr>
          <w:rFonts w:ascii="Times New Roman" w:hAnsi="Times New Roman" w:cs="Times New Roman"/>
          <w:sz w:val="24"/>
          <w:szCs w:val="24"/>
        </w:rPr>
        <w:t>.</w:t>
      </w:r>
    </w:p>
    <w:p w:rsidR="00A36EA7" w:rsidRPr="00A36EA7" w:rsidRDefault="00A36EA7" w:rsidP="00A36EA7">
      <w:pPr>
        <w:pStyle w:val="ListParagraph"/>
        <w:tabs>
          <w:tab w:val="left" w:pos="1560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36EA7">
        <w:rPr>
          <w:rFonts w:ascii="Times New Roman" w:hAnsi="Times New Roman" w:cs="Times New Roman"/>
          <w:b/>
          <w:color w:val="000000"/>
          <w:sz w:val="24"/>
          <w:szCs w:val="24"/>
        </w:rPr>
        <w:t>Раздел</w:t>
      </w:r>
      <w:r w:rsidRPr="00A36EA7">
        <w:rPr>
          <w:rFonts w:ascii="Times New Roman" w:hAnsi="Times New Roman" w:cs="Times New Roman"/>
          <w:b/>
          <w:bCs/>
          <w:sz w:val="24"/>
          <w:szCs w:val="24"/>
        </w:rPr>
        <w:t xml:space="preserve"> 5. Оперативный ИТ-менеджмент</w:t>
      </w:r>
    </w:p>
    <w:p w:rsidR="00A36EA7" w:rsidRPr="00A36EA7" w:rsidRDefault="00A36EA7" w:rsidP="00A36EA7">
      <w:pPr>
        <w:tabs>
          <w:tab w:val="left" w:pos="993"/>
        </w:tabs>
        <w:ind w:left="567"/>
        <w:rPr>
          <w:b/>
          <w:bCs/>
        </w:rPr>
      </w:pPr>
      <w:r w:rsidRPr="00A36EA7">
        <w:rPr>
          <w:b/>
          <w:bCs/>
        </w:rPr>
        <w:t>Тема</w:t>
      </w:r>
      <w:r w:rsidRPr="00A36EA7">
        <w:t xml:space="preserve"> </w:t>
      </w:r>
      <w:r w:rsidRPr="00A36EA7">
        <w:rPr>
          <w:b/>
        </w:rPr>
        <w:t>5.1.</w:t>
      </w:r>
      <w:r w:rsidRPr="00A36EA7">
        <w:t xml:space="preserve"> </w:t>
      </w:r>
      <w:r w:rsidRPr="00A36EA7">
        <w:rPr>
          <w:b/>
          <w:bCs/>
        </w:rPr>
        <w:t xml:space="preserve">. Стандарты </w:t>
      </w:r>
      <w:r w:rsidRPr="00A36EA7">
        <w:rPr>
          <w:b/>
          <w:bCs/>
          <w:lang w:val="en-US"/>
        </w:rPr>
        <w:t>ITIL</w:t>
      </w:r>
      <w:r w:rsidRPr="00A36EA7">
        <w:rPr>
          <w:b/>
          <w:bCs/>
        </w:rPr>
        <w:t>\</w:t>
      </w:r>
      <w:r w:rsidRPr="00A36EA7">
        <w:rPr>
          <w:b/>
          <w:bCs/>
          <w:lang w:val="en-US"/>
        </w:rPr>
        <w:t>ITSM</w:t>
      </w:r>
      <w:r w:rsidRPr="00A36EA7">
        <w:t xml:space="preserve"> </w:t>
      </w:r>
      <w:r w:rsidRPr="00A36EA7">
        <w:rPr>
          <w:b/>
          <w:bCs/>
        </w:rPr>
        <w:t xml:space="preserve"> </w:t>
      </w:r>
    </w:p>
    <w:p w:rsidR="00A36EA7" w:rsidRPr="00A36EA7" w:rsidRDefault="00A36EA7" w:rsidP="00A36EA7">
      <w:pPr>
        <w:tabs>
          <w:tab w:val="left" w:pos="993"/>
        </w:tabs>
        <w:ind w:firstLine="709"/>
      </w:pPr>
      <w:r w:rsidRPr="00A36EA7">
        <w:t xml:space="preserve">Процессный подход. Стандарты </w:t>
      </w:r>
      <w:r w:rsidRPr="00A36EA7">
        <w:rPr>
          <w:lang w:val="en-US"/>
        </w:rPr>
        <w:t>ITIL</w:t>
      </w:r>
      <w:r w:rsidRPr="00A36EA7">
        <w:t>\</w:t>
      </w:r>
      <w:r w:rsidRPr="00A36EA7">
        <w:rPr>
          <w:lang w:val="en-US"/>
        </w:rPr>
        <w:t>ITSM</w:t>
      </w:r>
      <w:r w:rsidRPr="00A36EA7">
        <w:t xml:space="preserve">. Процессы ИТ </w:t>
      </w:r>
      <w:proofErr w:type="gramStart"/>
      <w:r w:rsidRPr="00A36EA7">
        <w:t>-п</w:t>
      </w:r>
      <w:proofErr w:type="gramEnd"/>
      <w:r w:rsidRPr="00A36EA7">
        <w:t xml:space="preserve">одразделения. </w:t>
      </w:r>
    </w:p>
    <w:p w:rsidR="00A36EA7" w:rsidRPr="00A36EA7" w:rsidRDefault="00A36EA7" w:rsidP="00A36EA7">
      <w:pPr>
        <w:tabs>
          <w:tab w:val="left" w:pos="993"/>
        </w:tabs>
        <w:ind w:left="567"/>
        <w:rPr>
          <w:b/>
          <w:bCs/>
        </w:rPr>
      </w:pPr>
      <w:r w:rsidRPr="00A36EA7">
        <w:rPr>
          <w:b/>
          <w:bCs/>
        </w:rPr>
        <w:t>Тема</w:t>
      </w:r>
      <w:r w:rsidRPr="00A36EA7">
        <w:t xml:space="preserve"> </w:t>
      </w:r>
      <w:r w:rsidRPr="00A36EA7">
        <w:rPr>
          <w:b/>
        </w:rPr>
        <w:t>5. 2. Управление Инцидентами</w:t>
      </w:r>
      <w:r w:rsidRPr="00A36EA7">
        <w:rPr>
          <w:b/>
          <w:bCs/>
        </w:rPr>
        <w:t xml:space="preserve"> </w:t>
      </w:r>
    </w:p>
    <w:p w:rsidR="00A36EA7" w:rsidRPr="00A36EA7" w:rsidRDefault="00A36EA7" w:rsidP="00A36EA7">
      <w:pPr>
        <w:jc w:val="both"/>
        <w:rPr>
          <w:iCs/>
        </w:rPr>
      </w:pPr>
      <w:r w:rsidRPr="00A36EA7">
        <w:rPr>
          <w:iCs/>
        </w:rPr>
        <w:t xml:space="preserve">Понятие инцидента. Степень воздействия, срочность  и приоритет. Эскалация инцидента. Задачи </w:t>
      </w:r>
      <w:r w:rsidRPr="00A36EA7">
        <w:t xml:space="preserve"> службы </w:t>
      </w:r>
      <w:proofErr w:type="spellStart"/>
      <w:r w:rsidRPr="00A36EA7">
        <w:t>ServiceDesk</w:t>
      </w:r>
      <w:proofErr w:type="spellEnd"/>
      <w:r w:rsidRPr="00A36EA7">
        <w:t>. Основные показатели оперативной деятельности И</w:t>
      </w:r>
      <w:proofErr w:type="gramStart"/>
      <w:r w:rsidRPr="00A36EA7">
        <w:rPr>
          <w:bCs/>
        </w:rPr>
        <w:t>Т</w:t>
      </w:r>
      <w:r w:rsidRPr="00A36EA7">
        <w:t>-</w:t>
      </w:r>
      <w:proofErr w:type="gramEnd"/>
      <w:r w:rsidRPr="00A36EA7">
        <w:t xml:space="preserve"> отдела.</w:t>
      </w:r>
    </w:p>
    <w:p w:rsidR="00A36EA7" w:rsidRPr="00A36EA7" w:rsidRDefault="00A36EA7" w:rsidP="00A36EA7">
      <w:pPr>
        <w:tabs>
          <w:tab w:val="left" w:pos="993"/>
        </w:tabs>
        <w:ind w:left="567"/>
        <w:rPr>
          <w:b/>
          <w:bCs/>
        </w:rPr>
      </w:pPr>
      <w:r w:rsidRPr="00A36EA7">
        <w:rPr>
          <w:b/>
          <w:bCs/>
        </w:rPr>
        <w:t>Раздел 6. Организация ИТ-проектов</w:t>
      </w:r>
    </w:p>
    <w:p w:rsidR="00A36EA7" w:rsidRPr="00A36EA7" w:rsidRDefault="00A36EA7" w:rsidP="00A36EA7">
      <w:pPr>
        <w:jc w:val="both"/>
      </w:pPr>
      <w:r w:rsidRPr="00A36EA7">
        <w:t>Этапы подготовки к проектной деятельности. Целеполагание, организация проектной команды, выбор технологии, оценка рисков и ресурсов проекта. Виды календарного планирования. Особенности управления проектной деятельности.</w:t>
      </w:r>
    </w:p>
    <w:p w:rsidR="00A36EA7" w:rsidRPr="00A36EA7" w:rsidRDefault="00A36EA7" w:rsidP="00A36EA7">
      <w:pPr>
        <w:pStyle w:val="ListParagraph"/>
        <w:tabs>
          <w:tab w:val="left" w:pos="1560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36EA7">
        <w:rPr>
          <w:rFonts w:ascii="Times New Roman" w:hAnsi="Times New Roman" w:cs="Times New Roman"/>
          <w:b/>
          <w:bCs/>
          <w:sz w:val="24"/>
          <w:szCs w:val="24"/>
        </w:rPr>
        <w:t>Раздел 7. Оценка эффективности информатизации</w:t>
      </w:r>
    </w:p>
    <w:p w:rsidR="00A36EA7" w:rsidRPr="00A36EA7" w:rsidRDefault="00A36EA7" w:rsidP="00A36EA7">
      <w:pPr>
        <w:tabs>
          <w:tab w:val="left" w:pos="993"/>
        </w:tabs>
        <w:ind w:left="567"/>
        <w:rPr>
          <w:b/>
          <w:bCs/>
        </w:rPr>
      </w:pPr>
      <w:r w:rsidRPr="00A36EA7">
        <w:rPr>
          <w:b/>
          <w:bCs/>
        </w:rPr>
        <w:t>Тема</w:t>
      </w:r>
      <w:r w:rsidRPr="00A36EA7">
        <w:t xml:space="preserve"> </w:t>
      </w:r>
      <w:r w:rsidRPr="00A36EA7">
        <w:rPr>
          <w:b/>
        </w:rPr>
        <w:t>7.1</w:t>
      </w:r>
      <w:r w:rsidRPr="00A36EA7">
        <w:t xml:space="preserve">. </w:t>
      </w:r>
      <w:r w:rsidRPr="00A36EA7">
        <w:rPr>
          <w:b/>
        </w:rPr>
        <w:t>Оценка затрат на разработку АС</w:t>
      </w:r>
      <w:r w:rsidRPr="00A36EA7">
        <w:rPr>
          <w:b/>
          <w:bCs/>
        </w:rPr>
        <w:t xml:space="preserve"> </w:t>
      </w:r>
    </w:p>
    <w:p w:rsidR="00A36EA7" w:rsidRPr="00A36EA7" w:rsidRDefault="00A36EA7" w:rsidP="00A36EA7">
      <w:pPr>
        <w:pStyle w:val="ListParagraph"/>
        <w:tabs>
          <w:tab w:val="left" w:pos="156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6EA7">
        <w:rPr>
          <w:rFonts w:ascii="Times New Roman" w:hAnsi="Times New Roman" w:cs="Times New Roman"/>
          <w:sz w:val="24"/>
          <w:szCs w:val="24"/>
        </w:rPr>
        <w:t xml:space="preserve">Перечень калькуляционных статей для </w:t>
      </w:r>
      <w:proofErr w:type="gramStart"/>
      <w:r w:rsidRPr="00A36EA7">
        <w:rPr>
          <w:rFonts w:ascii="Times New Roman" w:hAnsi="Times New Roman" w:cs="Times New Roman"/>
          <w:bCs/>
          <w:sz w:val="24"/>
          <w:szCs w:val="24"/>
        </w:rPr>
        <w:t>ИТ</w:t>
      </w:r>
      <w:proofErr w:type="gramEnd"/>
      <w:r w:rsidRPr="00A36EA7">
        <w:rPr>
          <w:rFonts w:ascii="Times New Roman" w:hAnsi="Times New Roman" w:cs="Times New Roman"/>
          <w:bCs/>
          <w:sz w:val="24"/>
          <w:szCs w:val="24"/>
        </w:rPr>
        <w:t xml:space="preserve"> – проектов. Методы оценки для каждой с</w:t>
      </w:r>
      <w:r w:rsidRPr="00A36EA7">
        <w:rPr>
          <w:rFonts w:ascii="Times New Roman" w:hAnsi="Times New Roman" w:cs="Times New Roman"/>
          <w:sz w:val="24"/>
          <w:szCs w:val="24"/>
        </w:rPr>
        <w:t>т</w:t>
      </w:r>
      <w:r w:rsidRPr="00A36EA7">
        <w:rPr>
          <w:rFonts w:ascii="Times New Roman" w:hAnsi="Times New Roman" w:cs="Times New Roman"/>
          <w:bCs/>
          <w:sz w:val="24"/>
          <w:szCs w:val="24"/>
        </w:rPr>
        <w:t>а</w:t>
      </w:r>
      <w:r w:rsidRPr="00A36EA7">
        <w:rPr>
          <w:rFonts w:ascii="Times New Roman" w:hAnsi="Times New Roman" w:cs="Times New Roman"/>
          <w:sz w:val="24"/>
          <w:szCs w:val="24"/>
        </w:rPr>
        <w:t>т</w:t>
      </w:r>
      <w:r w:rsidRPr="00A36EA7">
        <w:rPr>
          <w:rFonts w:ascii="Times New Roman" w:hAnsi="Times New Roman" w:cs="Times New Roman"/>
          <w:bCs/>
          <w:sz w:val="24"/>
          <w:szCs w:val="24"/>
        </w:rPr>
        <w:t>ьи.</w:t>
      </w:r>
    </w:p>
    <w:p w:rsidR="00A36EA7" w:rsidRPr="00A36EA7" w:rsidRDefault="00A36EA7" w:rsidP="00A36EA7">
      <w:pPr>
        <w:tabs>
          <w:tab w:val="left" w:pos="993"/>
        </w:tabs>
        <w:ind w:left="567"/>
      </w:pPr>
      <w:r w:rsidRPr="00A36EA7">
        <w:t xml:space="preserve"> </w:t>
      </w:r>
      <w:r w:rsidRPr="00A36EA7">
        <w:rPr>
          <w:b/>
          <w:bCs/>
        </w:rPr>
        <w:t>Тема</w:t>
      </w:r>
      <w:r w:rsidRPr="00A36EA7">
        <w:t xml:space="preserve"> </w:t>
      </w:r>
      <w:r w:rsidRPr="00A36EA7">
        <w:rPr>
          <w:b/>
        </w:rPr>
        <w:t>7.2</w:t>
      </w:r>
      <w:r w:rsidRPr="00A36EA7">
        <w:t xml:space="preserve">. Оценка результатов автоматизации </w:t>
      </w:r>
    </w:p>
    <w:p w:rsidR="00A36EA7" w:rsidRPr="00A36EA7" w:rsidRDefault="00A36EA7" w:rsidP="00A36EA7">
      <w:pPr>
        <w:pStyle w:val="ListParagraph"/>
        <w:tabs>
          <w:tab w:val="left" w:pos="156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6EA7">
        <w:rPr>
          <w:rFonts w:ascii="Times New Roman" w:hAnsi="Times New Roman" w:cs="Times New Roman"/>
          <w:sz w:val="24"/>
          <w:szCs w:val="24"/>
        </w:rPr>
        <w:t xml:space="preserve">Виды эффекта: прямой и косвенный эффект. Показатели эффективности: трудовые, стоимостные. Источники эффекта на разных стадиях проектирования. Методы оценки эффективности от внедрения ИС. Эффективность </w:t>
      </w:r>
      <w:proofErr w:type="gramStart"/>
      <w:r w:rsidRPr="00A36EA7">
        <w:rPr>
          <w:rFonts w:ascii="Times New Roman" w:hAnsi="Times New Roman" w:cs="Times New Roman"/>
          <w:sz w:val="24"/>
          <w:szCs w:val="24"/>
        </w:rPr>
        <w:t>коммерческих</w:t>
      </w:r>
      <w:proofErr w:type="gramEnd"/>
      <w:r w:rsidRPr="00A36EA7">
        <w:rPr>
          <w:rFonts w:ascii="Times New Roman" w:hAnsi="Times New Roman" w:cs="Times New Roman"/>
          <w:sz w:val="24"/>
          <w:szCs w:val="24"/>
        </w:rPr>
        <w:t xml:space="preserve"> ИТ-проектов. </w:t>
      </w:r>
    </w:p>
    <w:p w:rsidR="00A36EA7" w:rsidRPr="00A36EA7" w:rsidRDefault="00A36EA7" w:rsidP="00A36EA7">
      <w:pPr>
        <w:pStyle w:val="ListParagraph"/>
        <w:tabs>
          <w:tab w:val="left" w:pos="156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6E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1BE" w:rsidRPr="00A36EA7" w:rsidRDefault="004521BE" w:rsidP="00FB0688">
      <w:pPr>
        <w:pStyle w:val="a9"/>
        <w:spacing w:before="0" w:after="0"/>
        <w:ind w:firstLine="709"/>
        <w:jc w:val="center"/>
      </w:pP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4.2. Перечень лабораторных р</w:t>
      </w:r>
      <w:r w:rsidRPr="007D4292">
        <w:t>а</w:t>
      </w:r>
      <w:r w:rsidRPr="007D4292">
        <w:t>бот</w:t>
      </w:r>
    </w:p>
    <w:p w:rsidR="00A36EA7" w:rsidRDefault="004521BE" w:rsidP="004521BE">
      <w:pPr>
        <w:pStyle w:val="aa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00A36EA7">
        <w:rPr>
          <w:b w:val="0"/>
          <w:bCs w:val="0"/>
          <w:sz w:val="24"/>
          <w:szCs w:val="24"/>
          <w:lang w:eastAsia="en-US"/>
        </w:rPr>
        <w:lastRenderedPageBreak/>
        <w:t>Лабораторная работа №1.</w:t>
      </w:r>
      <w:r w:rsidR="00A36EA7" w:rsidRPr="00A36EA7">
        <w:rPr>
          <w:b w:val="0"/>
          <w:bCs w:val="0"/>
          <w:sz w:val="24"/>
          <w:szCs w:val="24"/>
        </w:rPr>
        <w:t>. Планир</w:t>
      </w:r>
      <w:r w:rsidR="00A36EA7" w:rsidRPr="00A36EA7">
        <w:rPr>
          <w:b w:val="0"/>
          <w:bCs w:val="0"/>
          <w:sz w:val="24"/>
          <w:szCs w:val="24"/>
        </w:rPr>
        <w:t>о</w:t>
      </w:r>
      <w:r w:rsidR="00A36EA7" w:rsidRPr="00A36EA7">
        <w:rPr>
          <w:b w:val="0"/>
          <w:bCs w:val="0"/>
          <w:sz w:val="24"/>
          <w:szCs w:val="24"/>
        </w:rPr>
        <w:t xml:space="preserve">вание и управление  проектами по разработке информационной системы </w:t>
      </w:r>
    </w:p>
    <w:p w:rsidR="00A36EA7" w:rsidRDefault="004521BE" w:rsidP="004521BE">
      <w:pPr>
        <w:pStyle w:val="aa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00A36EA7">
        <w:rPr>
          <w:b w:val="0"/>
          <w:bCs w:val="0"/>
          <w:sz w:val="24"/>
          <w:szCs w:val="24"/>
        </w:rPr>
        <w:t>Лабораторная работа №2.</w:t>
      </w:r>
      <w:r w:rsidR="00A36EA7" w:rsidRPr="00A36EA7">
        <w:rPr>
          <w:b w:val="0"/>
          <w:bCs w:val="0"/>
          <w:sz w:val="24"/>
          <w:szCs w:val="24"/>
        </w:rPr>
        <w:t>. Оценка затрат на разработку АС</w:t>
      </w:r>
    </w:p>
    <w:p w:rsidR="004521BE" w:rsidRPr="004521BE" w:rsidRDefault="00A36EA7" w:rsidP="00A36EA7">
      <w:pPr>
        <w:pStyle w:val="aa"/>
        <w:numPr>
          <w:ilvl w:val="0"/>
          <w:numId w:val="8"/>
        </w:numPr>
        <w:jc w:val="left"/>
        <w:rPr>
          <w:sz w:val="24"/>
          <w:szCs w:val="24"/>
        </w:rPr>
      </w:pPr>
      <w:r w:rsidRPr="00A36EA7">
        <w:rPr>
          <w:b w:val="0"/>
          <w:bCs w:val="0"/>
          <w:sz w:val="24"/>
          <w:szCs w:val="24"/>
        </w:rPr>
        <w:t xml:space="preserve"> </w:t>
      </w:r>
      <w:r w:rsidR="004521BE" w:rsidRPr="00A36EA7">
        <w:rPr>
          <w:b w:val="0"/>
          <w:bCs w:val="0"/>
          <w:sz w:val="24"/>
          <w:szCs w:val="24"/>
        </w:rPr>
        <w:t xml:space="preserve">Лабораторная работа №3. </w:t>
      </w:r>
      <w:r>
        <w:rPr>
          <w:b w:val="0"/>
          <w:bCs w:val="0"/>
          <w:sz w:val="24"/>
          <w:szCs w:val="24"/>
        </w:rPr>
        <w:t>Оценка эффекта от внедрения информационных систем</w:t>
      </w:r>
    </w:p>
    <w:p w:rsidR="007E4B9A" w:rsidRDefault="007E4B9A" w:rsidP="007E4B9A">
      <w:pPr>
        <w:tabs>
          <w:tab w:val="left" w:pos="0"/>
        </w:tabs>
        <w:suppressAutoHyphens/>
        <w:jc w:val="both"/>
      </w:pPr>
      <w:r w:rsidRPr="007D4292">
        <w:t>4.3. П</w:t>
      </w:r>
      <w:r w:rsidRPr="007D4292">
        <w:t>е</w:t>
      </w:r>
      <w:r w:rsidRPr="007D4292">
        <w:t>речень практических (семинарских)  занятий</w:t>
      </w:r>
    </w:p>
    <w:p w:rsidR="004521BE" w:rsidRPr="007D4292" w:rsidRDefault="004521BE" w:rsidP="007E4B9A">
      <w:pPr>
        <w:tabs>
          <w:tab w:val="left" w:pos="0"/>
        </w:tabs>
        <w:suppressAutoHyphens/>
        <w:jc w:val="both"/>
      </w:pPr>
      <w:r>
        <w:t>Не предусмотрено</w:t>
      </w:r>
    </w:p>
    <w:p w:rsidR="007E4B9A" w:rsidRPr="007D4292" w:rsidRDefault="007E4B9A" w:rsidP="007E4B9A">
      <w:pPr>
        <w:tabs>
          <w:tab w:val="left" w:pos="0"/>
        </w:tabs>
        <w:suppressAutoHyphens/>
        <w:jc w:val="both"/>
      </w:pPr>
      <w:r w:rsidRPr="007D4292">
        <w:t>4.4. Перечень заданий по  самостоятельной работе студентов (включая курсовой проект, курсовую работу)</w:t>
      </w:r>
    </w:p>
    <w:p w:rsidR="004521BE" w:rsidRPr="004521BE" w:rsidRDefault="004521BE" w:rsidP="004521BE">
      <w:pPr>
        <w:tabs>
          <w:tab w:val="left" w:pos="851"/>
        </w:tabs>
        <w:ind w:left="567"/>
        <w:jc w:val="both"/>
      </w:pPr>
      <w:r>
        <w:rPr>
          <w:sz w:val="28"/>
          <w:szCs w:val="28"/>
        </w:rPr>
        <w:t xml:space="preserve">1. </w:t>
      </w:r>
      <w:r w:rsidRPr="004521BE">
        <w:t>Подготовка к лабораторным работам;</w:t>
      </w:r>
    </w:p>
    <w:p w:rsidR="004521BE" w:rsidRPr="004521BE" w:rsidRDefault="004521BE" w:rsidP="004521BE">
      <w:pPr>
        <w:tabs>
          <w:tab w:val="left" w:pos="851"/>
        </w:tabs>
        <w:ind w:left="567"/>
        <w:jc w:val="both"/>
      </w:pPr>
      <w:r w:rsidRPr="004521BE">
        <w:t>2. Подготовка к зачёту;</w:t>
      </w:r>
    </w:p>
    <w:p w:rsidR="004521BE" w:rsidRPr="004521BE" w:rsidRDefault="004521BE" w:rsidP="004521BE">
      <w:pPr>
        <w:tabs>
          <w:tab w:val="left" w:pos="851"/>
        </w:tabs>
        <w:ind w:left="567"/>
        <w:jc w:val="both"/>
      </w:pPr>
      <w:r w:rsidRPr="004521BE">
        <w:t xml:space="preserve">3. Создание </w:t>
      </w:r>
      <w:r w:rsidR="00A36EA7">
        <w:t>расчетных</w:t>
      </w:r>
      <w:r w:rsidRPr="004521BE">
        <w:t xml:space="preserve"> моделей;</w:t>
      </w:r>
    </w:p>
    <w:p w:rsidR="004521BE" w:rsidRPr="004521BE" w:rsidRDefault="004521BE" w:rsidP="004521BE">
      <w:pPr>
        <w:tabs>
          <w:tab w:val="left" w:pos="851"/>
        </w:tabs>
        <w:ind w:left="567"/>
        <w:jc w:val="both"/>
      </w:pPr>
      <w:r w:rsidRPr="004521BE">
        <w:t>4. Проработка отдельных разделов теоретического курса;</w:t>
      </w:r>
    </w:p>
    <w:p w:rsidR="004521BE" w:rsidRPr="004521BE" w:rsidRDefault="004521BE" w:rsidP="004521BE">
      <w:pPr>
        <w:tabs>
          <w:tab w:val="left" w:pos="851"/>
        </w:tabs>
        <w:ind w:left="567"/>
        <w:jc w:val="both"/>
      </w:pPr>
      <w:r w:rsidRPr="004521BE">
        <w:t xml:space="preserve">5. Оформление отчетов по лабораторным работам; </w:t>
      </w:r>
    </w:p>
    <w:p w:rsidR="004521BE" w:rsidRPr="004521BE" w:rsidRDefault="004521BE" w:rsidP="004521BE">
      <w:pPr>
        <w:tabs>
          <w:tab w:val="left" w:pos="0"/>
          <w:tab w:val="left" w:pos="1276"/>
          <w:tab w:val="left" w:pos="2268"/>
        </w:tabs>
        <w:ind w:firstLine="567"/>
        <w:rPr>
          <w:i/>
          <w:iCs/>
        </w:rPr>
      </w:pPr>
      <w:r w:rsidRPr="004521BE">
        <w:t>6. Подготовка к сдаче и защите отчетов.</w:t>
      </w:r>
    </w:p>
    <w:p w:rsidR="007E4B9A" w:rsidRPr="00101E0E" w:rsidRDefault="007E4B9A" w:rsidP="007E4B9A">
      <w:pPr>
        <w:tabs>
          <w:tab w:val="left" w:pos="1134"/>
        </w:tabs>
        <w:suppressAutoHyphens/>
        <w:ind w:firstLine="567"/>
        <w:jc w:val="both"/>
        <w:rPr>
          <w:sz w:val="28"/>
          <w:szCs w:val="28"/>
        </w:rPr>
      </w:pPr>
    </w:p>
    <w:p w:rsidR="007E4B9A" w:rsidRDefault="007E4B9A" w:rsidP="007E4B9A">
      <w:pPr>
        <w:numPr>
          <w:ilvl w:val="0"/>
          <w:numId w:val="1"/>
        </w:numPr>
        <w:tabs>
          <w:tab w:val="left" w:pos="284"/>
        </w:tabs>
        <w:suppressAutoHyphens/>
        <w:ind w:left="0" w:firstLine="0"/>
        <w:jc w:val="both"/>
        <w:rPr>
          <w:b/>
        </w:rPr>
      </w:pPr>
      <w:r w:rsidRPr="007D4292">
        <w:rPr>
          <w:b/>
        </w:rPr>
        <w:t xml:space="preserve">Образовательные технологии, применяемые для реализации программы. </w:t>
      </w:r>
    </w:p>
    <w:p w:rsidR="004521BE" w:rsidRPr="004521BE" w:rsidRDefault="004521BE" w:rsidP="004521BE">
      <w:pPr>
        <w:tabs>
          <w:tab w:val="left" w:pos="0"/>
          <w:tab w:val="left" w:pos="1985"/>
        </w:tabs>
        <w:ind w:left="360"/>
        <w:jc w:val="both"/>
      </w:pPr>
      <w:r w:rsidRPr="004521BE">
        <w:t xml:space="preserve">При реализации данной программы применяются инновационные технологии обучения, активные и интерактивные формы проведения занятий, указанные в таблице 2. </w:t>
      </w:r>
    </w:p>
    <w:p w:rsidR="004521BE" w:rsidRPr="004521BE" w:rsidRDefault="004521BE" w:rsidP="00066DF0">
      <w:pPr>
        <w:tabs>
          <w:tab w:val="left" w:pos="0"/>
          <w:tab w:val="left" w:pos="1985"/>
        </w:tabs>
        <w:ind w:left="360"/>
        <w:jc w:val="right"/>
      </w:pPr>
      <w:r w:rsidRPr="004521BE">
        <w:t xml:space="preserve">Таблица 2 -  Применяемые образовательные технологии  </w:t>
      </w:r>
    </w:p>
    <w:p w:rsidR="004521BE" w:rsidRPr="004521BE" w:rsidRDefault="004521BE" w:rsidP="00653403">
      <w:pPr>
        <w:tabs>
          <w:tab w:val="left" w:pos="0"/>
          <w:tab w:val="left" w:pos="1985"/>
        </w:tabs>
        <w:ind w:left="360"/>
        <w:jc w:val="center"/>
      </w:pPr>
    </w:p>
    <w:tbl>
      <w:tblPr>
        <w:tblW w:w="886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1666"/>
        <w:gridCol w:w="1559"/>
        <w:gridCol w:w="1559"/>
      </w:tblGrid>
      <w:tr w:rsidR="00653403" w:rsidRPr="004A74AE" w:rsidTr="00A152E9">
        <w:tc>
          <w:tcPr>
            <w:tcW w:w="4077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Технологии</w:t>
            </w:r>
          </w:p>
        </w:tc>
        <w:tc>
          <w:tcPr>
            <w:tcW w:w="4784" w:type="dxa"/>
            <w:gridSpan w:val="3"/>
          </w:tcPr>
          <w:p w:rsidR="00653403" w:rsidRPr="00653403" w:rsidRDefault="00653403" w:rsidP="00653403">
            <w:pPr>
              <w:jc w:val="center"/>
            </w:pPr>
            <w:r w:rsidRPr="00653403">
              <w:t>Виды занятий</w:t>
            </w:r>
          </w:p>
        </w:tc>
      </w:tr>
      <w:tr w:rsidR="00653403" w:rsidRPr="004A74AE" w:rsidTr="00A152E9">
        <w:tc>
          <w:tcPr>
            <w:tcW w:w="4077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666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Лекции</w:t>
            </w: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Лаб. раб.</w:t>
            </w: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СРС</w:t>
            </w:r>
          </w:p>
        </w:tc>
      </w:tr>
      <w:tr w:rsidR="00653403" w:rsidRPr="004A74AE" w:rsidTr="00A152E9">
        <w:tc>
          <w:tcPr>
            <w:tcW w:w="4077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Презентации</w:t>
            </w:r>
          </w:p>
        </w:tc>
        <w:tc>
          <w:tcPr>
            <w:tcW w:w="1666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1</w:t>
            </w: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</w:p>
        </w:tc>
      </w:tr>
      <w:tr w:rsidR="00653403" w:rsidRPr="004A74AE" w:rsidTr="00A152E9">
        <w:tc>
          <w:tcPr>
            <w:tcW w:w="4077" w:type="dxa"/>
          </w:tcPr>
          <w:p w:rsidR="00653403" w:rsidRPr="00653403" w:rsidRDefault="00653403" w:rsidP="00A152E9">
            <w:pPr>
              <w:jc w:val="both"/>
            </w:pPr>
            <w:r w:rsidRPr="00653403">
              <w:t>Интерактивные лекции</w:t>
            </w:r>
            <w:r w:rsidRPr="00653403">
              <w:rPr>
                <w:i/>
              </w:rPr>
              <w:t xml:space="preserve"> </w:t>
            </w:r>
            <w:r w:rsidRPr="00653403">
              <w:t>(пр</w:t>
            </w:r>
            <w:r w:rsidRPr="00653403">
              <w:t>и</w:t>
            </w:r>
            <w:r w:rsidRPr="00653403">
              <w:t xml:space="preserve">менение </w:t>
            </w:r>
            <w:proofErr w:type="gramStart"/>
            <w:r w:rsidRPr="00653403">
              <w:t>слайд-материалов</w:t>
            </w:r>
            <w:proofErr w:type="gramEnd"/>
            <w:r w:rsidRPr="00653403">
              <w:t xml:space="preserve"> с последующей дискуссией по теме лекции;</w:t>
            </w:r>
          </w:p>
        </w:tc>
        <w:tc>
          <w:tcPr>
            <w:tcW w:w="1666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2</w:t>
            </w: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</w:p>
        </w:tc>
      </w:tr>
      <w:tr w:rsidR="00653403" w:rsidRPr="004A74AE" w:rsidTr="00A152E9">
        <w:tc>
          <w:tcPr>
            <w:tcW w:w="4077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Виртуальное моделирование (разработка моделей реально существующих объектов)</w:t>
            </w:r>
          </w:p>
        </w:tc>
        <w:tc>
          <w:tcPr>
            <w:tcW w:w="1666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1</w:t>
            </w: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5</w:t>
            </w:r>
          </w:p>
        </w:tc>
      </w:tr>
      <w:tr w:rsidR="00653403" w:rsidRPr="004A74AE" w:rsidTr="00A152E9">
        <w:tc>
          <w:tcPr>
            <w:tcW w:w="4077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Работа в команде</w:t>
            </w:r>
            <w:r w:rsidRPr="00653403" w:rsidDel="003E3FB4">
              <w:t xml:space="preserve"> </w:t>
            </w:r>
            <w:r w:rsidRPr="00653403">
              <w:t xml:space="preserve"> (групповая разработка моделей, взаимная проверка студентами)</w:t>
            </w:r>
          </w:p>
        </w:tc>
        <w:tc>
          <w:tcPr>
            <w:tcW w:w="1666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2</w:t>
            </w: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5</w:t>
            </w:r>
          </w:p>
        </w:tc>
      </w:tr>
      <w:tr w:rsidR="00653403" w:rsidRPr="004A74AE" w:rsidTr="00A152E9">
        <w:tc>
          <w:tcPr>
            <w:tcW w:w="4077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Проблемное обучение</w:t>
            </w:r>
          </w:p>
        </w:tc>
        <w:tc>
          <w:tcPr>
            <w:tcW w:w="1666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2</w:t>
            </w: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</w:p>
        </w:tc>
      </w:tr>
      <w:tr w:rsidR="00653403" w:rsidRPr="004A74AE" w:rsidTr="00A152E9">
        <w:tc>
          <w:tcPr>
            <w:tcW w:w="4077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proofErr w:type="gramStart"/>
            <w:r w:rsidRPr="00653403">
              <w:t xml:space="preserve">Проектный метод (работа организуется в виде проекта, задаются этапы и сроки разработки </w:t>
            </w:r>
            <w:proofErr w:type="gramEnd"/>
          </w:p>
        </w:tc>
        <w:tc>
          <w:tcPr>
            <w:tcW w:w="1666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2</w:t>
            </w: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</w:p>
        </w:tc>
      </w:tr>
      <w:tr w:rsidR="00653403" w:rsidRPr="004A74AE" w:rsidTr="00A152E9">
        <w:tc>
          <w:tcPr>
            <w:tcW w:w="4077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 xml:space="preserve">Исследовательский метод </w:t>
            </w:r>
          </w:p>
        </w:tc>
        <w:tc>
          <w:tcPr>
            <w:tcW w:w="1666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</w:p>
        </w:tc>
        <w:tc>
          <w:tcPr>
            <w:tcW w:w="1559" w:type="dxa"/>
          </w:tcPr>
          <w:p w:rsidR="00653403" w:rsidRPr="00653403" w:rsidRDefault="00653403" w:rsidP="00A152E9">
            <w:pPr>
              <w:tabs>
                <w:tab w:val="left" w:pos="0"/>
                <w:tab w:val="left" w:pos="1985"/>
              </w:tabs>
            </w:pPr>
            <w:r w:rsidRPr="00653403">
              <w:t>10</w:t>
            </w:r>
          </w:p>
        </w:tc>
      </w:tr>
    </w:tbl>
    <w:p w:rsidR="007E4B9A" w:rsidRDefault="007E4B9A" w:rsidP="007E4B9A">
      <w:pPr>
        <w:tabs>
          <w:tab w:val="left" w:pos="284"/>
        </w:tabs>
        <w:suppressAutoHyphens/>
        <w:jc w:val="both"/>
        <w:rPr>
          <w:b/>
        </w:rPr>
      </w:pPr>
    </w:p>
    <w:p w:rsidR="007E4B9A" w:rsidRPr="007D4292" w:rsidRDefault="007E4B9A" w:rsidP="007E4B9A">
      <w:pPr>
        <w:tabs>
          <w:tab w:val="left" w:pos="284"/>
        </w:tabs>
        <w:suppressAutoHyphens/>
        <w:jc w:val="both"/>
        <w:rPr>
          <w:b/>
        </w:rPr>
      </w:pPr>
    </w:p>
    <w:p w:rsidR="007E4B9A" w:rsidRDefault="007E4B9A" w:rsidP="00066DF0">
      <w:pPr>
        <w:numPr>
          <w:ilvl w:val="0"/>
          <w:numId w:val="9"/>
        </w:numPr>
        <w:tabs>
          <w:tab w:val="left" w:pos="0"/>
          <w:tab w:val="left" w:pos="284"/>
          <w:tab w:val="left" w:pos="1276"/>
        </w:tabs>
        <w:suppressAutoHyphens/>
        <w:ind w:left="0" w:firstLine="0"/>
        <w:jc w:val="both"/>
        <w:rPr>
          <w:b/>
        </w:rPr>
      </w:pPr>
      <w:r w:rsidRPr="007D4292">
        <w:rPr>
          <w:b/>
        </w:rPr>
        <w:t xml:space="preserve">Оценочные средства и технологии </w:t>
      </w:r>
    </w:p>
    <w:p w:rsidR="00066DF0" w:rsidRDefault="00066DF0" w:rsidP="00066DF0">
      <w:pPr>
        <w:ind w:left="284"/>
        <w:jc w:val="both"/>
        <w:pPrChange w:id="3" w:author="snow" w:date="2014-03-02T04:11:00Z">
          <w:pPr>
            <w:numPr>
              <w:numId w:val="7"/>
            </w:numPr>
            <w:ind w:left="1080" w:hanging="360"/>
            <w:jc w:val="both"/>
          </w:pPr>
        </w:pPrChange>
      </w:pPr>
      <w:ins w:id="4" w:author="snow" w:date="2013-12-11T13:14:00Z">
        <w:r w:rsidRPr="0007619B">
          <w:t xml:space="preserve">Промежуточное тестирование </w:t>
        </w:r>
      </w:ins>
    </w:p>
    <w:p w:rsidR="00066DF0" w:rsidRPr="0007619B" w:rsidRDefault="00066DF0" w:rsidP="00066DF0">
      <w:pPr>
        <w:ind w:left="284"/>
        <w:jc w:val="both"/>
        <w:rPr>
          <w:ins w:id="5" w:author="snow" w:date="2013-12-11T13:14:00Z"/>
        </w:rPr>
      </w:pPr>
      <w:r w:rsidRPr="00066DF0">
        <w:t>Демонстрация расчётов, выполненных в ходе лабораторных занятий</w:t>
      </w:r>
    </w:p>
    <w:p w:rsidR="00066DF0" w:rsidRPr="0007619B" w:rsidRDefault="00066DF0" w:rsidP="00066DF0">
      <w:pPr>
        <w:ind w:left="284"/>
        <w:jc w:val="both"/>
        <w:rPr>
          <w:ins w:id="6" w:author="snow" w:date="2013-12-11T13:14:00Z"/>
        </w:rPr>
        <w:pPrChange w:id="7" w:author="snow" w:date="2014-03-02T04:11:00Z">
          <w:pPr>
            <w:numPr>
              <w:numId w:val="7"/>
            </w:numPr>
            <w:ind w:left="1080" w:hanging="360"/>
            <w:jc w:val="both"/>
          </w:pPr>
        </w:pPrChange>
      </w:pPr>
      <w:r>
        <w:t>Ответы на контрольные вопросы при защите лабораторных работ</w:t>
      </w:r>
    </w:p>
    <w:p w:rsidR="00066DF0" w:rsidRPr="0007619B" w:rsidRDefault="00066DF0" w:rsidP="00066DF0">
      <w:pPr>
        <w:ind w:left="284"/>
        <w:jc w:val="both"/>
        <w:rPr>
          <w:ins w:id="8" w:author="snow" w:date="2013-12-11T13:14:00Z"/>
        </w:rPr>
        <w:pPrChange w:id="9" w:author="snow" w:date="2014-03-02T04:11:00Z">
          <w:pPr>
            <w:numPr>
              <w:numId w:val="7"/>
            </w:numPr>
            <w:ind w:left="1080" w:hanging="360"/>
            <w:jc w:val="both"/>
          </w:pPr>
        </w:pPrChange>
      </w:pPr>
      <w:ins w:id="10" w:author="snow" w:date="2013-12-11T13:14:00Z">
        <w:r w:rsidRPr="0007619B">
          <w:t>Экспресс-тестирование на лекции.</w:t>
        </w:r>
      </w:ins>
    </w:p>
    <w:p w:rsidR="00066DF0" w:rsidRPr="0007619B" w:rsidRDefault="00066DF0" w:rsidP="00066DF0">
      <w:pPr>
        <w:ind w:left="284"/>
        <w:jc w:val="both"/>
        <w:rPr>
          <w:ins w:id="11" w:author="snow" w:date="2013-12-11T13:14:00Z"/>
        </w:rPr>
        <w:pPrChange w:id="12" w:author="snow" w:date="2014-03-02T04:11:00Z">
          <w:pPr>
            <w:numPr>
              <w:numId w:val="7"/>
            </w:numPr>
            <w:ind w:left="1080" w:hanging="360"/>
            <w:jc w:val="both"/>
          </w:pPr>
        </w:pPrChange>
      </w:pPr>
      <w:ins w:id="13" w:author="snow" w:date="2014-03-02T11:42:00Z">
        <w:r w:rsidRPr="0007619B">
          <w:t>Зачёт</w:t>
        </w:r>
      </w:ins>
      <w:ins w:id="14" w:author="snow" w:date="2013-12-11T13:14:00Z">
        <w:r w:rsidRPr="0007619B">
          <w:t>.</w:t>
        </w:r>
      </w:ins>
    </w:p>
    <w:p w:rsidR="00066DF0" w:rsidRPr="007D4292" w:rsidRDefault="00066DF0" w:rsidP="00066DF0">
      <w:pPr>
        <w:tabs>
          <w:tab w:val="left" w:pos="0"/>
          <w:tab w:val="left" w:pos="284"/>
          <w:tab w:val="left" w:pos="1276"/>
        </w:tabs>
        <w:suppressAutoHyphens/>
        <w:jc w:val="both"/>
        <w:rPr>
          <w:b/>
        </w:rPr>
      </w:pPr>
    </w:p>
    <w:p w:rsidR="007E4B9A" w:rsidRPr="007D4292" w:rsidRDefault="007E4B9A" w:rsidP="007E4B9A">
      <w:pPr>
        <w:tabs>
          <w:tab w:val="left" w:pos="1134"/>
        </w:tabs>
        <w:suppressAutoHyphens/>
        <w:jc w:val="both"/>
        <w:rPr>
          <w:b/>
        </w:rPr>
      </w:pPr>
      <w:r w:rsidRPr="007D4292">
        <w:rPr>
          <w:b/>
        </w:rPr>
        <w:t>7. Рекомендуемое информационное обеспечение дисциплины</w:t>
      </w:r>
    </w:p>
    <w:p w:rsidR="007E4B9A" w:rsidRDefault="007E4B9A" w:rsidP="007E4B9A">
      <w:pPr>
        <w:pStyle w:val="kr"/>
        <w:ind w:firstLine="0"/>
      </w:pPr>
      <w:bookmarkStart w:id="15" w:name="_Toc432060228"/>
      <w:r w:rsidRPr="007D4292">
        <w:t>7.1. Основная литература</w:t>
      </w:r>
      <w:bookmarkEnd w:id="15"/>
    </w:p>
    <w:p w:rsidR="00653403" w:rsidRDefault="00A152E9" w:rsidP="00066DF0">
      <w:pPr>
        <w:ind w:left="284"/>
        <w:jc w:val="both"/>
      </w:pPr>
      <w:r>
        <w:t xml:space="preserve">1. </w:t>
      </w:r>
      <w:r w:rsidR="00653403">
        <w:t>Информационный менеджмент</w:t>
      </w:r>
      <w:proofErr w:type="gramStart"/>
      <w:r w:rsidR="00653403">
        <w:t xml:space="preserve"> :</w:t>
      </w:r>
      <w:proofErr w:type="gramEnd"/>
      <w:r w:rsidR="00653403">
        <w:t xml:space="preserve"> учебник / Н. М. </w:t>
      </w:r>
      <w:proofErr w:type="spellStart"/>
      <w:r w:rsidR="00653403">
        <w:t>Абдикеев</w:t>
      </w:r>
      <w:proofErr w:type="spellEnd"/>
      <w:r w:rsidR="00653403">
        <w:t>, В. И. Бондаренко, А. Д. Киселев [и др.]. - Москва</w:t>
      </w:r>
      <w:proofErr w:type="gramStart"/>
      <w:r w:rsidR="00653403">
        <w:t xml:space="preserve"> :</w:t>
      </w:r>
      <w:proofErr w:type="gramEnd"/>
      <w:r w:rsidR="00653403">
        <w:t xml:space="preserve"> Инфра-М, 2012. - 399,[1] с.</w:t>
      </w:r>
      <w:proofErr w:type="gramStart"/>
      <w:r w:rsidR="00653403">
        <w:t xml:space="preserve"> :</w:t>
      </w:r>
      <w:proofErr w:type="gramEnd"/>
      <w:r w:rsidR="00653403">
        <w:t xml:space="preserve"> a- ил. - </w:t>
      </w:r>
      <w:proofErr w:type="gramStart"/>
      <w:r w:rsidR="00653403">
        <w:t>(Серия учебников для программы МВА (</w:t>
      </w:r>
      <w:proofErr w:type="spellStart"/>
      <w:r w:rsidR="00653403">
        <w:t>Master</w:t>
      </w:r>
      <w:proofErr w:type="spellEnd"/>
      <w:r w:rsidR="00653403">
        <w:t xml:space="preserve"> </w:t>
      </w:r>
      <w:proofErr w:type="spellStart"/>
      <w:r w:rsidR="00653403">
        <w:t>of</w:t>
      </w:r>
      <w:proofErr w:type="spellEnd"/>
      <w:r w:rsidR="00653403">
        <w:t xml:space="preserve"> </w:t>
      </w:r>
      <w:proofErr w:type="spellStart"/>
      <w:r w:rsidR="00653403">
        <w:t>Business</w:t>
      </w:r>
      <w:proofErr w:type="spellEnd"/>
      <w:r w:rsidR="00653403">
        <w:t xml:space="preserve"> </w:t>
      </w:r>
      <w:proofErr w:type="spellStart"/>
      <w:r w:rsidR="00653403">
        <w:t>Administration</w:t>
      </w:r>
      <w:proofErr w:type="spellEnd"/>
      <w:r w:rsidR="00653403">
        <w:t>)</w:t>
      </w:r>
      <w:proofErr w:type="gramEnd"/>
    </w:p>
    <w:p w:rsidR="00653403" w:rsidRDefault="00A152E9" w:rsidP="00066DF0">
      <w:pPr>
        <w:ind w:left="284"/>
        <w:jc w:val="both"/>
      </w:pPr>
      <w:r>
        <w:lastRenderedPageBreak/>
        <w:t>2</w:t>
      </w:r>
      <w:r w:rsidR="00066DF0">
        <w:t xml:space="preserve">. </w:t>
      </w:r>
      <w:proofErr w:type="spellStart"/>
      <w:r w:rsidR="00653403">
        <w:t>Снедакер</w:t>
      </w:r>
      <w:proofErr w:type="spellEnd"/>
      <w:r w:rsidR="00653403">
        <w:t xml:space="preserve"> </w:t>
      </w:r>
      <w:proofErr w:type="spellStart"/>
      <w:r w:rsidR="00653403">
        <w:t>Сьюзан</w:t>
      </w:r>
      <w:proofErr w:type="spellEnd"/>
      <w:r w:rsidR="00653403">
        <w:t xml:space="preserve"> Управление IT-проектом, или Как стать полноценным CIO</w:t>
      </w:r>
      <w:proofErr w:type="gramStart"/>
      <w:r w:rsidR="00653403">
        <w:t xml:space="preserve"> :</w:t>
      </w:r>
      <w:proofErr w:type="gramEnd"/>
      <w:r w:rsidR="00653403">
        <w:t xml:space="preserve"> [пер. с англ.] / С. </w:t>
      </w:r>
      <w:proofErr w:type="spellStart"/>
      <w:r w:rsidR="00653403">
        <w:t>Снедакер</w:t>
      </w:r>
      <w:proofErr w:type="spellEnd"/>
      <w:r w:rsidR="00653403">
        <w:t>. - Москва</w:t>
      </w:r>
      <w:proofErr w:type="gramStart"/>
      <w:r w:rsidR="00653403">
        <w:t xml:space="preserve"> :</w:t>
      </w:r>
      <w:proofErr w:type="gramEnd"/>
      <w:r w:rsidR="00653403">
        <w:t xml:space="preserve"> ДМК, 2009. </w:t>
      </w:r>
      <w:r>
        <w:t>- 615 с.</w:t>
      </w:r>
      <w:r w:rsidR="00653403">
        <w:t xml:space="preserve"> </w:t>
      </w:r>
    </w:p>
    <w:p w:rsidR="00066DF0" w:rsidRPr="008B4840" w:rsidRDefault="00A152E9" w:rsidP="00066DF0">
      <w:pPr>
        <w:ind w:left="284"/>
        <w:jc w:val="both"/>
      </w:pPr>
      <w:r>
        <w:t>3.</w:t>
      </w:r>
      <w:r w:rsidR="00066DF0">
        <w:t xml:space="preserve"> Куликова Любовь Леонидовна Проектирование информационных систем: лабораторный практикум / Л. Л. Куликова. – Иркутск</w:t>
      </w:r>
      <w:proofErr w:type="gramStart"/>
      <w:r w:rsidR="00066DF0">
        <w:t xml:space="preserve"> :</w:t>
      </w:r>
      <w:proofErr w:type="gramEnd"/>
      <w:r w:rsidR="00066DF0">
        <w:t xml:space="preserve"> </w:t>
      </w:r>
      <w:proofErr w:type="spellStart"/>
      <w:r w:rsidR="00066DF0">
        <w:t>ИрГТУ</w:t>
      </w:r>
      <w:proofErr w:type="spellEnd"/>
      <w:r w:rsidR="00066DF0">
        <w:t>, 2013. – 144 с.</w:t>
      </w:r>
      <w:proofErr w:type="gramStart"/>
      <w:r w:rsidR="00066DF0">
        <w:t xml:space="preserve"> :</w:t>
      </w:r>
      <w:proofErr w:type="gramEnd"/>
      <w:r w:rsidR="00066DF0">
        <w:t xml:space="preserve"> a-ил </w:t>
      </w:r>
    </w:p>
    <w:p w:rsidR="007E4B9A" w:rsidRPr="007D4292" w:rsidRDefault="007E4B9A" w:rsidP="007E4B9A">
      <w:pPr>
        <w:pStyle w:val="2"/>
        <w:widowControl w:val="0"/>
        <w:suppressAutoHyphens/>
        <w:spacing w:after="0" w:line="240" w:lineRule="auto"/>
        <w:jc w:val="both"/>
        <w:rPr>
          <w:lang w:val="ru-RU"/>
        </w:rPr>
      </w:pPr>
      <w:r w:rsidRPr="007D4292">
        <w:t>7.2. Дополнительная литература</w:t>
      </w:r>
    </w:p>
    <w:p w:rsidR="00653403" w:rsidRDefault="00066DF0" w:rsidP="00653403">
      <w:pPr>
        <w:widowControl/>
        <w:ind w:left="349"/>
        <w:jc w:val="both"/>
      </w:pPr>
      <w:r>
        <w:rPr>
          <w:snapToGrid w:val="0"/>
        </w:rPr>
        <w:t xml:space="preserve">1. </w:t>
      </w:r>
      <w:r w:rsidR="00653403">
        <w:t>Управление проектами</w:t>
      </w:r>
      <w:proofErr w:type="gramStart"/>
      <w:r w:rsidR="00653403">
        <w:t xml:space="preserve"> :</w:t>
      </w:r>
      <w:proofErr w:type="gramEnd"/>
      <w:r w:rsidR="00653403">
        <w:t xml:space="preserve"> пер. с англ. / Дж. К. </w:t>
      </w:r>
      <w:proofErr w:type="spellStart"/>
      <w:r w:rsidR="00653403">
        <w:t>Пинто</w:t>
      </w:r>
      <w:proofErr w:type="spellEnd"/>
      <w:r w:rsidR="00653403">
        <w:t xml:space="preserve"> [и др.]. - СПб. : Питер, 2004. - 463 с.</w:t>
      </w:r>
      <w:proofErr w:type="gramStart"/>
      <w:r w:rsidR="00653403">
        <w:t xml:space="preserve"> :</w:t>
      </w:r>
      <w:proofErr w:type="gramEnd"/>
      <w:r w:rsidR="00653403">
        <w:t xml:space="preserve"> a-ил. - </w:t>
      </w:r>
      <w:proofErr w:type="gramStart"/>
      <w:r w:rsidR="00653403">
        <w:t xml:space="preserve">(Теория и практика менеджмента </w:t>
      </w:r>
      <w:proofErr w:type="gramEnd"/>
    </w:p>
    <w:p w:rsidR="00066DF0" w:rsidRDefault="00066DF0" w:rsidP="00653403">
      <w:pPr>
        <w:widowControl/>
        <w:ind w:left="349"/>
        <w:jc w:val="both"/>
      </w:pPr>
      <w:r>
        <w:t xml:space="preserve">2. </w:t>
      </w:r>
      <w:r w:rsidR="00A152E9">
        <w:t>Экономическая оценка инвестиций</w:t>
      </w:r>
      <w:proofErr w:type="gramStart"/>
      <w:r w:rsidR="00A152E9">
        <w:t xml:space="preserve"> :</w:t>
      </w:r>
      <w:proofErr w:type="gramEnd"/>
      <w:r w:rsidR="00A152E9">
        <w:t xml:space="preserve"> пособие / В. Е. Есипов [и др.]. - СПб. : Вектор, 2006. - 287 с.</w:t>
      </w:r>
      <w:proofErr w:type="gramStart"/>
      <w:r w:rsidR="00A152E9">
        <w:t xml:space="preserve"> :</w:t>
      </w:r>
      <w:proofErr w:type="gramEnd"/>
      <w:r w:rsidR="00A152E9">
        <w:t xml:space="preserve"> a-ил</w:t>
      </w:r>
    </w:p>
    <w:p w:rsidR="00A152E9" w:rsidRPr="007D4292" w:rsidRDefault="00A152E9" w:rsidP="00A152E9">
      <w:pPr>
        <w:ind w:left="349"/>
      </w:pPr>
      <w:r>
        <w:t>3. Романова Мария Вячеславовна Управление проектами</w:t>
      </w:r>
      <w:proofErr w:type="gramStart"/>
      <w:r>
        <w:t xml:space="preserve"> :</w:t>
      </w:r>
      <w:proofErr w:type="gramEnd"/>
      <w:r>
        <w:t xml:space="preserve"> учебное пособие по дисциплине специализации специальности "Менеджмент организации" / М. В. Романова. - Москва</w:t>
      </w:r>
      <w:proofErr w:type="gramStart"/>
      <w:r>
        <w:t xml:space="preserve"> :</w:t>
      </w:r>
      <w:proofErr w:type="gramEnd"/>
      <w:r>
        <w:t xml:space="preserve"> Форум, 2014. - 253 с.</w:t>
      </w:r>
      <w:proofErr w:type="gramStart"/>
      <w:r>
        <w:t xml:space="preserve"> :</w:t>
      </w:r>
      <w:proofErr w:type="gramEnd"/>
      <w:r>
        <w:t xml:space="preserve"> a-ил. - (Высшее образование)</w:t>
      </w:r>
    </w:p>
    <w:p w:rsidR="007E4B9A" w:rsidRDefault="007E4B9A" w:rsidP="007E4B9A">
      <w:pPr>
        <w:suppressAutoHyphens/>
        <w:ind w:firstLine="435"/>
        <w:jc w:val="both"/>
        <w:rPr>
          <w:i/>
        </w:rPr>
      </w:pPr>
    </w:p>
    <w:p w:rsidR="007E4B9A" w:rsidRDefault="007E4B9A" w:rsidP="007E4B9A">
      <w:pPr>
        <w:suppressAutoHyphens/>
        <w:jc w:val="both"/>
      </w:pPr>
      <w:r w:rsidRPr="007D4292">
        <w:t>7.3. Электронные образовательные ресурсы</w:t>
      </w:r>
    </w:p>
    <w:p w:rsidR="00066DF0" w:rsidRPr="00066DF0" w:rsidRDefault="00066DF0" w:rsidP="007E4B9A">
      <w:pPr>
        <w:suppressAutoHyphens/>
        <w:jc w:val="both"/>
        <w:rPr>
          <w:i/>
        </w:rPr>
      </w:pPr>
      <w:r w:rsidRPr="00066DF0">
        <w:t xml:space="preserve">Сетевой диск кафедры </w:t>
      </w:r>
      <w:proofErr w:type="gramStart"/>
      <w:r w:rsidRPr="00066DF0">
        <w:t>ВТ</w:t>
      </w:r>
      <w:proofErr w:type="gramEnd"/>
    </w:p>
    <w:p w:rsidR="007E4B9A" w:rsidRPr="007D4292" w:rsidRDefault="007E4B9A" w:rsidP="007E4B9A">
      <w:pPr>
        <w:suppressAutoHyphens/>
        <w:jc w:val="both"/>
      </w:pPr>
      <w:r w:rsidRPr="007D4292">
        <w:t>7.4. Ресурсы сети Интернет</w:t>
      </w:r>
    </w:p>
    <w:p w:rsidR="00066DF0" w:rsidRPr="00066DF0" w:rsidRDefault="00066DF0" w:rsidP="00066DF0">
      <w:pPr>
        <w:pStyle w:val="11"/>
        <w:ind w:left="1440"/>
        <w:jc w:val="both"/>
      </w:pPr>
      <w:r w:rsidRPr="00066DF0">
        <w:rPr>
          <w:lang w:val="en-US"/>
        </w:rPr>
        <w:t>http//:www.osp.ru</w:t>
      </w:r>
    </w:p>
    <w:p w:rsidR="00066DF0" w:rsidRPr="00066DF0" w:rsidRDefault="00066DF0" w:rsidP="00066DF0">
      <w:pPr>
        <w:pStyle w:val="11"/>
        <w:ind w:left="1440"/>
      </w:pPr>
      <w:r w:rsidRPr="00066DF0">
        <w:rPr>
          <w:lang w:val="en-US"/>
        </w:rPr>
        <w:t>http//:www.cfin.ru</w:t>
      </w:r>
    </w:p>
    <w:p w:rsidR="00066DF0" w:rsidRPr="00066DF0" w:rsidRDefault="00066DF0" w:rsidP="00066DF0">
      <w:pPr>
        <w:pStyle w:val="11"/>
        <w:ind w:left="1440"/>
        <w:rPr>
          <w:lang w:val="en-US"/>
        </w:rPr>
      </w:pPr>
      <w:r w:rsidRPr="00066DF0">
        <w:rPr>
          <w:lang w:val="en-US"/>
        </w:rPr>
        <w:t>http//:www.ituit.ru</w:t>
      </w:r>
    </w:p>
    <w:p w:rsidR="00066DF0" w:rsidRPr="00066DF0" w:rsidRDefault="00066DF0" w:rsidP="00066DF0">
      <w:pPr>
        <w:pStyle w:val="11"/>
        <w:ind w:left="1440"/>
      </w:pPr>
      <w:r w:rsidRPr="00066DF0">
        <w:rPr>
          <w:lang w:val="en-US"/>
        </w:rPr>
        <w:t>http//:www.finexpert.ru</w:t>
      </w:r>
    </w:p>
    <w:p w:rsidR="0048075F" w:rsidRPr="00066DF0" w:rsidRDefault="0048075F" w:rsidP="00066DF0"/>
    <w:sectPr w:rsidR="0048075F" w:rsidRPr="00066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651A"/>
    <w:multiLevelType w:val="hybridMultilevel"/>
    <w:tmpl w:val="14B25E70"/>
    <w:lvl w:ilvl="0" w:tplc="DF0A10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744A5B"/>
    <w:multiLevelType w:val="hybridMultilevel"/>
    <w:tmpl w:val="F8D2585E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7A75A5"/>
    <w:multiLevelType w:val="hybridMultilevel"/>
    <w:tmpl w:val="2866320C"/>
    <w:lvl w:ilvl="0" w:tplc="1818D356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AA27C9B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1B900977"/>
    <w:multiLevelType w:val="hybridMultilevel"/>
    <w:tmpl w:val="8D0A232C"/>
    <w:lvl w:ilvl="0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5">
    <w:nsid w:val="243D5F49"/>
    <w:multiLevelType w:val="hybridMultilevel"/>
    <w:tmpl w:val="757A64E0"/>
    <w:lvl w:ilvl="0" w:tplc="6CB033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D66A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7">
    <w:nsid w:val="2BEC3EDD"/>
    <w:multiLevelType w:val="hybridMultilevel"/>
    <w:tmpl w:val="C5200950"/>
    <w:lvl w:ilvl="0" w:tplc="DF0A10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F3343F"/>
    <w:multiLevelType w:val="hybridMultilevel"/>
    <w:tmpl w:val="90602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EA449ED"/>
    <w:multiLevelType w:val="hybridMultilevel"/>
    <w:tmpl w:val="832E0AF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130628"/>
    <w:multiLevelType w:val="hybridMultilevel"/>
    <w:tmpl w:val="C5B426CA"/>
    <w:lvl w:ilvl="0" w:tplc="DF0A108E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41A237B9"/>
    <w:multiLevelType w:val="hybridMultilevel"/>
    <w:tmpl w:val="C38A0DDC"/>
    <w:lvl w:ilvl="0" w:tplc="DF0A108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FFF7319"/>
    <w:multiLevelType w:val="hybridMultilevel"/>
    <w:tmpl w:val="A7E6982C"/>
    <w:lvl w:ilvl="0" w:tplc="DF0A1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C128DB"/>
    <w:multiLevelType w:val="hybridMultilevel"/>
    <w:tmpl w:val="4B683AE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6E351EC"/>
    <w:multiLevelType w:val="hybridMultilevel"/>
    <w:tmpl w:val="3656E0D8"/>
    <w:lvl w:ilvl="0" w:tplc="DF0A1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0E6580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6">
    <w:nsid w:val="7668410A"/>
    <w:multiLevelType w:val="hybridMultilevel"/>
    <w:tmpl w:val="DCF433A2"/>
    <w:lvl w:ilvl="0" w:tplc="DF0A108E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>
    <w:nsid w:val="784B37A1"/>
    <w:multiLevelType w:val="hybridMultilevel"/>
    <w:tmpl w:val="BC6278F0"/>
    <w:lvl w:ilvl="0" w:tplc="DF0A108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D1D06CC"/>
    <w:multiLevelType w:val="multilevel"/>
    <w:tmpl w:val="F384D34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3"/>
  </w:num>
  <w:num w:numId="5">
    <w:abstractNumId w:val="12"/>
  </w:num>
  <w:num w:numId="6">
    <w:abstractNumId w:val="17"/>
  </w:num>
  <w:num w:numId="7">
    <w:abstractNumId w:val="14"/>
  </w:num>
  <w:num w:numId="8">
    <w:abstractNumId w:val="18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4"/>
  </w:num>
  <w:num w:numId="14">
    <w:abstractNumId w:val="13"/>
  </w:num>
  <w:num w:numId="15">
    <w:abstractNumId w:val="11"/>
  </w:num>
  <w:num w:numId="16">
    <w:abstractNumId w:val="0"/>
  </w:num>
  <w:num w:numId="17">
    <w:abstractNumId w:val="16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9A"/>
    <w:rsid w:val="00066DF0"/>
    <w:rsid w:val="00191649"/>
    <w:rsid w:val="004521BE"/>
    <w:rsid w:val="0048075F"/>
    <w:rsid w:val="00557241"/>
    <w:rsid w:val="005615B9"/>
    <w:rsid w:val="00580393"/>
    <w:rsid w:val="00653403"/>
    <w:rsid w:val="00781F65"/>
    <w:rsid w:val="007E4B9A"/>
    <w:rsid w:val="00995635"/>
    <w:rsid w:val="009B2800"/>
    <w:rsid w:val="00A152E9"/>
    <w:rsid w:val="00A36EA7"/>
    <w:rsid w:val="00C218EB"/>
    <w:rsid w:val="00CA0EF6"/>
    <w:rsid w:val="00CD2E4B"/>
    <w:rsid w:val="00E3402A"/>
    <w:rsid w:val="00E40374"/>
    <w:rsid w:val="00FB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B9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4521B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6"/>
    <w:next w:val="a0"/>
    <w:link w:val="70"/>
    <w:uiPriority w:val="99"/>
    <w:qFormat/>
    <w:rsid w:val="004521BE"/>
    <w:pPr>
      <w:keepNext/>
      <w:widowControl/>
      <w:autoSpaceDE/>
      <w:autoSpaceDN/>
      <w:adjustRightInd/>
      <w:spacing w:before="120"/>
      <w:ind w:left="2200" w:hanging="480"/>
      <w:jc w:val="both"/>
      <w:outlineLvl w:val="6"/>
    </w:pPr>
    <w:rPr>
      <w:rFonts w:ascii="Times New Roman" w:hAnsi="Times New Roman"/>
      <w:kern w:val="24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2">
    <w:name w:val="Body Text 2"/>
    <w:basedOn w:val="a"/>
    <w:link w:val="20"/>
    <w:rsid w:val="007E4B9A"/>
    <w:pPr>
      <w:widowControl/>
      <w:autoSpaceDE/>
      <w:autoSpaceDN/>
      <w:adjustRightInd/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link w:val="2"/>
    <w:rsid w:val="007E4B9A"/>
    <w:rPr>
      <w:sz w:val="24"/>
      <w:szCs w:val="24"/>
      <w:lang w:val="x-none" w:eastAsia="x-none" w:bidi="ar-SA"/>
    </w:rPr>
  </w:style>
  <w:style w:type="paragraph" w:customStyle="1" w:styleId="kr">
    <w:name w:val="kr_обычный"/>
    <w:basedOn w:val="a"/>
    <w:qFormat/>
    <w:rsid w:val="007E4B9A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0">
    <w:name w:val="Body Text"/>
    <w:basedOn w:val="a"/>
    <w:link w:val="a4"/>
    <w:rsid w:val="00191649"/>
    <w:pPr>
      <w:spacing w:after="120"/>
    </w:pPr>
  </w:style>
  <w:style w:type="character" w:customStyle="1" w:styleId="a4">
    <w:name w:val="Основной текст Знак"/>
    <w:link w:val="a0"/>
    <w:rsid w:val="00191649"/>
    <w:rPr>
      <w:sz w:val="24"/>
      <w:szCs w:val="24"/>
    </w:rPr>
  </w:style>
  <w:style w:type="paragraph" w:styleId="a5">
    <w:name w:val="List Paragraph"/>
    <w:basedOn w:val="a"/>
    <w:uiPriority w:val="34"/>
    <w:qFormat/>
    <w:rsid w:val="00191649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21">
    <w:name w:val="Основной текст с отступом 21"/>
    <w:basedOn w:val="a"/>
    <w:uiPriority w:val="99"/>
    <w:rsid w:val="00191649"/>
    <w:pPr>
      <w:widowControl/>
      <w:autoSpaceDE/>
      <w:autoSpaceDN/>
      <w:adjustRightInd/>
      <w:ind w:firstLine="709"/>
      <w:jc w:val="both"/>
    </w:pPr>
    <w:rPr>
      <w:sz w:val="28"/>
      <w:szCs w:val="28"/>
    </w:rPr>
  </w:style>
  <w:style w:type="paragraph" w:styleId="a6">
    <w:name w:val="Revision"/>
    <w:hidden/>
    <w:uiPriority w:val="99"/>
    <w:semiHidden/>
    <w:rsid w:val="00C218EB"/>
    <w:rPr>
      <w:sz w:val="24"/>
      <w:szCs w:val="24"/>
    </w:rPr>
  </w:style>
  <w:style w:type="paragraph" w:styleId="a7">
    <w:name w:val="Balloon Text"/>
    <w:basedOn w:val="a"/>
    <w:link w:val="a8"/>
    <w:rsid w:val="00C218E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C218EB"/>
    <w:rPr>
      <w:rFonts w:ascii="Tahoma" w:hAnsi="Tahoma" w:cs="Tahoma"/>
      <w:sz w:val="16"/>
      <w:szCs w:val="16"/>
    </w:rPr>
  </w:style>
  <w:style w:type="paragraph" w:customStyle="1" w:styleId="Normal1">
    <w:name w:val="Normal1"/>
    <w:uiPriority w:val="99"/>
    <w:rsid w:val="004521BE"/>
    <w:pPr>
      <w:spacing w:before="100" w:after="100"/>
    </w:pPr>
    <w:rPr>
      <w:sz w:val="24"/>
      <w:szCs w:val="24"/>
    </w:rPr>
  </w:style>
  <w:style w:type="paragraph" w:styleId="a9">
    <w:name w:val="Normal (Web)"/>
    <w:basedOn w:val="a"/>
    <w:rsid w:val="004521B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roject">
    <w:name w:val="project"/>
    <w:basedOn w:val="a"/>
    <w:rsid w:val="004521BE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70">
    <w:name w:val="Заголовок 7 Знак"/>
    <w:link w:val="7"/>
    <w:uiPriority w:val="99"/>
    <w:rsid w:val="004521BE"/>
    <w:rPr>
      <w:b/>
      <w:bCs/>
      <w:kern w:val="24"/>
      <w:sz w:val="24"/>
      <w:szCs w:val="24"/>
    </w:rPr>
  </w:style>
  <w:style w:type="paragraph" w:styleId="aa">
    <w:name w:val="caption"/>
    <w:basedOn w:val="a"/>
    <w:next w:val="a"/>
    <w:uiPriority w:val="99"/>
    <w:qFormat/>
    <w:rsid w:val="004521BE"/>
    <w:pPr>
      <w:widowControl/>
      <w:autoSpaceDE/>
      <w:autoSpaceDN/>
      <w:adjustRightInd/>
      <w:ind w:firstLine="567"/>
      <w:jc w:val="center"/>
    </w:pPr>
    <w:rPr>
      <w:b/>
      <w:bCs/>
      <w:sz w:val="32"/>
      <w:szCs w:val="32"/>
    </w:rPr>
  </w:style>
  <w:style w:type="character" w:customStyle="1" w:styleId="60">
    <w:name w:val="Заголовок 6 Знак"/>
    <w:link w:val="6"/>
    <w:semiHidden/>
    <w:rsid w:val="004521BE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1">
    <w:name w:val="Обычный1"/>
    <w:rsid w:val="00066DF0"/>
    <w:pPr>
      <w:spacing w:before="100" w:after="100"/>
    </w:pPr>
    <w:rPr>
      <w:snapToGrid w:val="0"/>
      <w:sz w:val="24"/>
    </w:rPr>
  </w:style>
  <w:style w:type="paragraph" w:customStyle="1" w:styleId="11">
    <w:name w:val="Обычный11"/>
    <w:rsid w:val="00066DF0"/>
    <w:pPr>
      <w:spacing w:before="100" w:after="100"/>
    </w:pPr>
    <w:rPr>
      <w:rFonts w:eastAsia="Calibri"/>
      <w:sz w:val="24"/>
      <w:szCs w:val="24"/>
    </w:rPr>
  </w:style>
  <w:style w:type="paragraph" w:customStyle="1" w:styleId="Normal">
    <w:name w:val="Normal"/>
    <w:rsid w:val="00557241"/>
    <w:pPr>
      <w:spacing w:before="100" w:after="100"/>
    </w:pPr>
    <w:rPr>
      <w:snapToGrid w:val="0"/>
      <w:sz w:val="24"/>
    </w:rPr>
  </w:style>
  <w:style w:type="paragraph" w:customStyle="1" w:styleId="ListParagraph">
    <w:name w:val="List Paragraph"/>
    <w:basedOn w:val="a"/>
    <w:rsid w:val="00A36EA7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styleId="ab">
    <w:name w:val="Strong"/>
    <w:qFormat/>
    <w:rsid w:val="00A36EA7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B9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4521B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6"/>
    <w:next w:val="a0"/>
    <w:link w:val="70"/>
    <w:uiPriority w:val="99"/>
    <w:qFormat/>
    <w:rsid w:val="004521BE"/>
    <w:pPr>
      <w:keepNext/>
      <w:widowControl/>
      <w:autoSpaceDE/>
      <w:autoSpaceDN/>
      <w:adjustRightInd/>
      <w:spacing w:before="120"/>
      <w:ind w:left="2200" w:hanging="480"/>
      <w:jc w:val="both"/>
      <w:outlineLvl w:val="6"/>
    </w:pPr>
    <w:rPr>
      <w:rFonts w:ascii="Times New Roman" w:hAnsi="Times New Roman"/>
      <w:kern w:val="24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2">
    <w:name w:val="Body Text 2"/>
    <w:basedOn w:val="a"/>
    <w:link w:val="20"/>
    <w:rsid w:val="007E4B9A"/>
    <w:pPr>
      <w:widowControl/>
      <w:autoSpaceDE/>
      <w:autoSpaceDN/>
      <w:adjustRightInd/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link w:val="2"/>
    <w:rsid w:val="007E4B9A"/>
    <w:rPr>
      <w:sz w:val="24"/>
      <w:szCs w:val="24"/>
      <w:lang w:val="x-none" w:eastAsia="x-none" w:bidi="ar-SA"/>
    </w:rPr>
  </w:style>
  <w:style w:type="paragraph" w:customStyle="1" w:styleId="kr">
    <w:name w:val="kr_обычный"/>
    <w:basedOn w:val="a"/>
    <w:qFormat/>
    <w:rsid w:val="007E4B9A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0">
    <w:name w:val="Body Text"/>
    <w:basedOn w:val="a"/>
    <w:link w:val="a4"/>
    <w:rsid w:val="00191649"/>
    <w:pPr>
      <w:spacing w:after="120"/>
    </w:pPr>
  </w:style>
  <w:style w:type="character" w:customStyle="1" w:styleId="a4">
    <w:name w:val="Основной текст Знак"/>
    <w:link w:val="a0"/>
    <w:rsid w:val="00191649"/>
    <w:rPr>
      <w:sz w:val="24"/>
      <w:szCs w:val="24"/>
    </w:rPr>
  </w:style>
  <w:style w:type="paragraph" w:styleId="a5">
    <w:name w:val="List Paragraph"/>
    <w:basedOn w:val="a"/>
    <w:uiPriority w:val="34"/>
    <w:qFormat/>
    <w:rsid w:val="00191649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21">
    <w:name w:val="Основной текст с отступом 21"/>
    <w:basedOn w:val="a"/>
    <w:uiPriority w:val="99"/>
    <w:rsid w:val="00191649"/>
    <w:pPr>
      <w:widowControl/>
      <w:autoSpaceDE/>
      <w:autoSpaceDN/>
      <w:adjustRightInd/>
      <w:ind w:firstLine="709"/>
      <w:jc w:val="both"/>
    </w:pPr>
    <w:rPr>
      <w:sz w:val="28"/>
      <w:szCs w:val="28"/>
    </w:rPr>
  </w:style>
  <w:style w:type="paragraph" w:styleId="a6">
    <w:name w:val="Revision"/>
    <w:hidden/>
    <w:uiPriority w:val="99"/>
    <w:semiHidden/>
    <w:rsid w:val="00C218EB"/>
    <w:rPr>
      <w:sz w:val="24"/>
      <w:szCs w:val="24"/>
    </w:rPr>
  </w:style>
  <w:style w:type="paragraph" w:styleId="a7">
    <w:name w:val="Balloon Text"/>
    <w:basedOn w:val="a"/>
    <w:link w:val="a8"/>
    <w:rsid w:val="00C218E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C218EB"/>
    <w:rPr>
      <w:rFonts w:ascii="Tahoma" w:hAnsi="Tahoma" w:cs="Tahoma"/>
      <w:sz w:val="16"/>
      <w:szCs w:val="16"/>
    </w:rPr>
  </w:style>
  <w:style w:type="paragraph" w:customStyle="1" w:styleId="Normal1">
    <w:name w:val="Normal1"/>
    <w:uiPriority w:val="99"/>
    <w:rsid w:val="004521BE"/>
    <w:pPr>
      <w:spacing w:before="100" w:after="100"/>
    </w:pPr>
    <w:rPr>
      <w:sz w:val="24"/>
      <w:szCs w:val="24"/>
    </w:rPr>
  </w:style>
  <w:style w:type="paragraph" w:styleId="a9">
    <w:name w:val="Normal (Web)"/>
    <w:basedOn w:val="a"/>
    <w:rsid w:val="004521B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roject">
    <w:name w:val="project"/>
    <w:basedOn w:val="a"/>
    <w:rsid w:val="004521BE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70">
    <w:name w:val="Заголовок 7 Знак"/>
    <w:link w:val="7"/>
    <w:uiPriority w:val="99"/>
    <w:rsid w:val="004521BE"/>
    <w:rPr>
      <w:b/>
      <w:bCs/>
      <w:kern w:val="24"/>
      <w:sz w:val="24"/>
      <w:szCs w:val="24"/>
    </w:rPr>
  </w:style>
  <w:style w:type="paragraph" w:styleId="aa">
    <w:name w:val="caption"/>
    <w:basedOn w:val="a"/>
    <w:next w:val="a"/>
    <w:uiPriority w:val="99"/>
    <w:qFormat/>
    <w:rsid w:val="004521BE"/>
    <w:pPr>
      <w:widowControl/>
      <w:autoSpaceDE/>
      <w:autoSpaceDN/>
      <w:adjustRightInd/>
      <w:ind w:firstLine="567"/>
      <w:jc w:val="center"/>
    </w:pPr>
    <w:rPr>
      <w:b/>
      <w:bCs/>
      <w:sz w:val="32"/>
      <w:szCs w:val="32"/>
    </w:rPr>
  </w:style>
  <w:style w:type="character" w:customStyle="1" w:styleId="60">
    <w:name w:val="Заголовок 6 Знак"/>
    <w:link w:val="6"/>
    <w:semiHidden/>
    <w:rsid w:val="004521BE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1">
    <w:name w:val="Обычный1"/>
    <w:rsid w:val="00066DF0"/>
    <w:pPr>
      <w:spacing w:before="100" w:after="100"/>
    </w:pPr>
    <w:rPr>
      <w:snapToGrid w:val="0"/>
      <w:sz w:val="24"/>
    </w:rPr>
  </w:style>
  <w:style w:type="paragraph" w:customStyle="1" w:styleId="11">
    <w:name w:val="Обычный11"/>
    <w:rsid w:val="00066DF0"/>
    <w:pPr>
      <w:spacing w:before="100" w:after="100"/>
    </w:pPr>
    <w:rPr>
      <w:rFonts w:eastAsia="Calibri"/>
      <w:sz w:val="24"/>
      <w:szCs w:val="24"/>
    </w:rPr>
  </w:style>
  <w:style w:type="paragraph" w:customStyle="1" w:styleId="Normal">
    <w:name w:val="Normal"/>
    <w:rsid w:val="00557241"/>
    <w:pPr>
      <w:spacing w:before="100" w:after="100"/>
    </w:pPr>
    <w:rPr>
      <w:snapToGrid w:val="0"/>
      <w:sz w:val="24"/>
    </w:rPr>
  </w:style>
  <w:style w:type="paragraph" w:customStyle="1" w:styleId="ListParagraph">
    <w:name w:val="List Paragraph"/>
    <w:basedOn w:val="a"/>
    <w:rsid w:val="00A36EA7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styleId="ab">
    <w:name w:val="Strong"/>
    <w:qFormat/>
    <w:rsid w:val="00A36EA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</vt:lpstr>
    </vt:vector>
  </TitlesOfParts>
  <Company>SPecialiST RePack</Company>
  <LinksUpToDate>false</LinksUpToDate>
  <CharactersWithSpaces>9605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user</dc:creator>
  <cp:keywords/>
  <cp:lastModifiedBy>e</cp:lastModifiedBy>
  <cp:revision>2</cp:revision>
  <dcterms:created xsi:type="dcterms:W3CDTF">2016-08-28T14:55:00Z</dcterms:created>
  <dcterms:modified xsi:type="dcterms:W3CDTF">2016-08-28T14:55:00Z</dcterms:modified>
</cp:coreProperties>
</file>